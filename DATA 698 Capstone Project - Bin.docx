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AB1" w:rsidRPr="00A556FA" w:rsidRDefault="00B22AB1" w:rsidP="00B22AB1">
      <w:pPr>
        <w:shd w:val="clear" w:color="auto" w:fill="FFFFFF"/>
        <w:spacing w:after="0"/>
        <w:jc w:val="center"/>
        <w:rPr>
          <w:rFonts w:ascii="Times New Roman" w:hAnsi="Times New Roman"/>
          <w:color w:val="000000"/>
          <w:sz w:val="24"/>
          <w:szCs w:val="24"/>
        </w:rPr>
      </w:pPr>
      <w:r w:rsidRPr="00A556FA">
        <w:rPr>
          <w:rFonts w:ascii="Times New Roman" w:hAnsi="Times New Roman"/>
          <w:color w:val="000000"/>
          <w:sz w:val="24"/>
          <w:szCs w:val="24"/>
        </w:rPr>
        <w:t>CUNY School of Professional Studies</w:t>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jc w:val="center"/>
        <w:rPr>
          <w:rFonts w:ascii="Times New Roman" w:hAnsi="Times New Roman"/>
          <w:color w:val="000000"/>
          <w:sz w:val="24"/>
          <w:szCs w:val="24"/>
        </w:rPr>
      </w:pPr>
      <w:r w:rsidRPr="00A556FA">
        <w:rPr>
          <w:rFonts w:ascii="Times New Roman" w:hAnsi="Times New Roman"/>
          <w:b/>
          <w:color w:val="000000"/>
          <w:sz w:val="24"/>
          <w:szCs w:val="24"/>
        </w:rPr>
        <w:t>Title</w:t>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jc w:val="center"/>
        <w:rPr>
          <w:rFonts w:ascii="Times New Roman" w:hAnsi="Times New Roman"/>
          <w:color w:val="000000"/>
          <w:sz w:val="24"/>
          <w:szCs w:val="24"/>
        </w:rPr>
      </w:pPr>
      <w:r w:rsidRPr="00A556FA">
        <w:rPr>
          <w:rFonts w:ascii="Times New Roman" w:hAnsi="Times New Roman"/>
          <w:color w:val="000000"/>
          <w:sz w:val="24"/>
          <w:szCs w:val="24"/>
        </w:rPr>
        <w:t>Predicting Hospital Readmission Using Medicare Hospital Spending by Claim Data and Choo</w:t>
      </w:r>
      <w:r w:rsidRPr="00A556FA">
        <w:rPr>
          <w:rFonts w:ascii="Times New Roman" w:hAnsi="Times New Roman"/>
          <w:color w:val="000000"/>
          <w:sz w:val="24"/>
          <w:szCs w:val="24"/>
        </w:rPr>
        <w:t>s</w:t>
      </w:r>
      <w:r w:rsidRPr="00A556FA">
        <w:rPr>
          <w:rFonts w:ascii="Times New Roman" w:hAnsi="Times New Roman"/>
          <w:color w:val="000000"/>
          <w:sz w:val="24"/>
          <w:szCs w:val="24"/>
        </w:rPr>
        <w:t>ing a Drug Utilization Model That is More Cost Saving</w:t>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jc w:val="center"/>
        <w:rPr>
          <w:rFonts w:ascii="Times New Roman" w:hAnsi="Times New Roman"/>
          <w:color w:val="000000"/>
          <w:sz w:val="24"/>
          <w:szCs w:val="24"/>
        </w:rPr>
      </w:pPr>
      <w:r w:rsidRPr="00A556FA">
        <w:rPr>
          <w:rFonts w:ascii="Times New Roman" w:hAnsi="Times New Roman"/>
          <w:color w:val="000000"/>
          <w:sz w:val="24"/>
          <w:szCs w:val="24"/>
        </w:rPr>
        <w:t>Student: Bin Lin</w:t>
      </w:r>
    </w:p>
    <w:p w:rsidR="00B22AB1" w:rsidRPr="00A556FA" w:rsidRDefault="00B22AB1" w:rsidP="00B22AB1">
      <w:pPr>
        <w:shd w:val="clear" w:color="auto" w:fill="FFFFFF"/>
        <w:spacing w:after="0"/>
        <w:jc w:val="center"/>
        <w:rPr>
          <w:rFonts w:ascii="Times New Roman" w:hAnsi="Times New Roman"/>
          <w:color w:val="000000"/>
          <w:sz w:val="24"/>
          <w:szCs w:val="24"/>
        </w:rPr>
      </w:pPr>
      <w:r w:rsidRPr="00A556FA">
        <w:rPr>
          <w:rFonts w:ascii="Times New Roman" w:hAnsi="Times New Roman"/>
          <w:color w:val="000000"/>
          <w:sz w:val="24"/>
          <w:szCs w:val="24"/>
        </w:rPr>
        <w:t>Course: DATA 698 – Master Research Project</w:t>
      </w:r>
    </w:p>
    <w:p w:rsidR="00B22AB1" w:rsidRPr="00A556FA" w:rsidRDefault="00B22AB1" w:rsidP="00B22AB1">
      <w:pPr>
        <w:shd w:val="clear" w:color="auto" w:fill="FFFFFF"/>
        <w:spacing w:after="0"/>
        <w:jc w:val="center"/>
        <w:rPr>
          <w:rFonts w:ascii="Times New Roman" w:hAnsi="Times New Roman"/>
          <w:color w:val="000000"/>
          <w:sz w:val="24"/>
          <w:szCs w:val="24"/>
        </w:rPr>
      </w:pPr>
      <w:r w:rsidRPr="00A556FA">
        <w:rPr>
          <w:rFonts w:ascii="Times New Roman" w:hAnsi="Times New Roman"/>
          <w:color w:val="000000"/>
          <w:sz w:val="24"/>
          <w:szCs w:val="24"/>
        </w:rPr>
        <w:t>Professor: Arthur O’Connor</w:t>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pStyle w:val="xmsonospacing"/>
        <w:shd w:val="clear" w:color="auto" w:fill="FFFFFF"/>
        <w:spacing w:before="0" w:beforeAutospacing="0" w:after="0" w:afterAutospacing="0"/>
        <w:jc w:val="center"/>
        <w:rPr>
          <w:b/>
          <w:color w:val="000000"/>
        </w:rPr>
      </w:pPr>
      <w:r w:rsidRPr="00A556FA">
        <w:rPr>
          <w:b/>
          <w:color w:val="000000"/>
        </w:rPr>
        <w:lastRenderedPageBreak/>
        <w:t>Introduction</w:t>
      </w:r>
    </w:p>
    <w:p w:rsidR="00B22AB1" w:rsidRPr="00A556FA" w:rsidRDefault="00B22AB1" w:rsidP="00B22AB1">
      <w:pPr>
        <w:pStyle w:val="xmsonospacing"/>
        <w:shd w:val="clear" w:color="auto" w:fill="FFFFFF"/>
        <w:spacing w:before="0" w:beforeAutospacing="0" w:after="0" w:afterAutospacing="0"/>
        <w:jc w:val="center"/>
        <w:rPr>
          <w:b/>
          <w:color w:val="000000"/>
        </w:rPr>
      </w:pPr>
    </w:p>
    <w:p w:rsidR="00B22AB1" w:rsidRPr="00A556FA" w:rsidRDefault="00B22AB1" w:rsidP="00B22AB1">
      <w:pPr>
        <w:pStyle w:val="xmsonospacing"/>
        <w:shd w:val="clear" w:color="auto" w:fill="FFFFFF"/>
        <w:spacing w:before="0" w:beforeAutospacing="0" w:after="0" w:afterAutospacing="0"/>
        <w:jc w:val="center"/>
        <w:rPr>
          <w:b/>
          <w:color w:val="000000"/>
        </w:rPr>
      </w:pPr>
    </w:p>
    <w:p w:rsidR="00B22AB1" w:rsidRPr="00A556FA" w:rsidRDefault="00B22AB1" w:rsidP="00B22AB1">
      <w:pPr>
        <w:pStyle w:val="xmsonospacing"/>
        <w:shd w:val="clear" w:color="auto" w:fill="FFFFFF"/>
        <w:spacing w:before="0" w:beforeAutospacing="0" w:after="0" w:afterAutospacing="0"/>
        <w:rPr>
          <w:color w:val="000000"/>
        </w:rPr>
      </w:pPr>
      <w:r w:rsidRPr="00A556FA">
        <w:rPr>
          <w:color w:val="000000"/>
        </w:rPr>
        <w:t xml:space="preserve">US healthcare system is one of the most complicated and unique among all the industrialized countries. MIT Medical listed top 5 things that we should know about this health system. </w:t>
      </w:r>
    </w:p>
    <w:p w:rsidR="00B22AB1" w:rsidRPr="00A556FA" w:rsidRDefault="00B22AB1" w:rsidP="00B22AB1">
      <w:pPr>
        <w:pStyle w:val="xmsonospacing"/>
        <w:shd w:val="clear" w:color="auto" w:fill="FFFFFF"/>
        <w:spacing w:before="0" w:beforeAutospacing="0" w:after="0" w:afterAutospacing="0"/>
        <w:rPr>
          <w:color w:val="000000"/>
        </w:rPr>
      </w:pPr>
    </w:p>
    <w:p w:rsidR="00B22AB1" w:rsidRPr="00A556FA" w:rsidRDefault="00B22AB1" w:rsidP="00B22AB1">
      <w:pPr>
        <w:numPr>
          <w:ilvl w:val="0"/>
          <w:numId w:val="5"/>
        </w:numPr>
        <w:shd w:val="clear" w:color="auto" w:fill="FFFFFF"/>
        <w:spacing w:before="180" w:after="180" w:line="240" w:lineRule="auto"/>
        <w:ind w:left="0"/>
        <w:rPr>
          <w:rFonts w:ascii="Times New Roman" w:eastAsia="Times New Roman" w:hAnsi="Times New Roman"/>
          <w:color w:val="000000"/>
          <w:sz w:val="24"/>
          <w:szCs w:val="24"/>
        </w:rPr>
      </w:pPr>
      <w:r w:rsidRPr="00A556FA">
        <w:rPr>
          <w:rFonts w:ascii="Times New Roman" w:eastAsia="Times New Roman" w:hAnsi="Times New Roman"/>
          <w:color w:val="000000"/>
          <w:sz w:val="24"/>
          <w:szCs w:val="24"/>
        </w:rPr>
        <w:t>There is no universal healthcare. </w:t>
      </w:r>
    </w:p>
    <w:p w:rsidR="00B22AB1" w:rsidRPr="00A556FA" w:rsidRDefault="00B22AB1" w:rsidP="00B22AB1">
      <w:pPr>
        <w:numPr>
          <w:ilvl w:val="0"/>
          <w:numId w:val="5"/>
        </w:numPr>
        <w:shd w:val="clear" w:color="auto" w:fill="FFFFFF"/>
        <w:spacing w:before="180" w:after="180" w:line="240" w:lineRule="auto"/>
        <w:ind w:left="0"/>
        <w:rPr>
          <w:rFonts w:ascii="Times New Roman" w:eastAsia="Times New Roman" w:hAnsi="Times New Roman"/>
          <w:color w:val="000000"/>
          <w:sz w:val="24"/>
          <w:szCs w:val="24"/>
        </w:rPr>
      </w:pPr>
      <w:r w:rsidRPr="00A556FA">
        <w:rPr>
          <w:rFonts w:ascii="Times New Roman" w:eastAsia="Times New Roman" w:hAnsi="Times New Roman"/>
          <w:color w:val="000000"/>
          <w:sz w:val="24"/>
          <w:szCs w:val="24"/>
        </w:rPr>
        <w:t xml:space="preserve"> Healthcare is very expensive. </w:t>
      </w:r>
    </w:p>
    <w:p w:rsidR="00B22AB1" w:rsidRPr="00A556FA" w:rsidRDefault="00B22AB1" w:rsidP="00B22AB1">
      <w:pPr>
        <w:numPr>
          <w:ilvl w:val="0"/>
          <w:numId w:val="5"/>
        </w:numPr>
        <w:shd w:val="clear" w:color="auto" w:fill="FFFFFF"/>
        <w:spacing w:before="180" w:after="180" w:line="240" w:lineRule="auto"/>
        <w:ind w:left="0"/>
        <w:rPr>
          <w:rFonts w:ascii="Times New Roman" w:eastAsia="Times New Roman" w:hAnsi="Times New Roman"/>
          <w:color w:val="000000"/>
          <w:sz w:val="24"/>
          <w:szCs w:val="24"/>
        </w:rPr>
      </w:pPr>
      <w:r w:rsidRPr="00A556FA">
        <w:rPr>
          <w:rFonts w:ascii="Times New Roman" w:eastAsia="Times New Roman" w:hAnsi="Times New Roman"/>
          <w:color w:val="000000"/>
          <w:sz w:val="24"/>
          <w:szCs w:val="24"/>
        </w:rPr>
        <w:t>Most people in the U.S. have health insurance. </w:t>
      </w:r>
    </w:p>
    <w:p w:rsidR="00B22AB1" w:rsidRPr="00A556FA" w:rsidRDefault="00B22AB1" w:rsidP="00B22AB1">
      <w:pPr>
        <w:numPr>
          <w:ilvl w:val="0"/>
          <w:numId w:val="5"/>
        </w:numPr>
        <w:shd w:val="clear" w:color="auto" w:fill="FFFFFF"/>
        <w:spacing w:before="180" w:after="180" w:line="240" w:lineRule="auto"/>
        <w:ind w:left="0"/>
        <w:rPr>
          <w:rFonts w:ascii="Times New Roman" w:eastAsia="Times New Roman" w:hAnsi="Times New Roman"/>
          <w:color w:val="000000"/>
          <w:sz w:val="24"/>
          <w:szCs w:val="24"/>
        </w:rPr>
      </w:pPr>
      <w:r w:rsidRPr="00A556FA">
        <w:rPr>
          <w:rFonts w:ascii="Times New Roman" w:eastAsia="Times New Roman" w:hAnsi="Times New Roman"/>
          <w:color w:val="000000"/>
          <w:sz w:val="24"/>
          <w:szCs w:val="24"/>
        </w:rPr>
        <w:t xml:space="preserve"> Most Americans will get most of their care from a “primary care provider” (PCP). </w:t>
      </w:r>
    </w:p>
    <w:p w:rsidR="00B22AB1" w:rsidRPr="00B22AB1" w:rsidRDefault="00B22AB1" w:rsidP="00B22AB1">
      <w:pPr>
        <w:numPr>
          <w:ilvl w:val="0"/>
          <w:numId w:val="5"/>
        </w:numPr>
        <w:shd w:val="clear" w:color="auto" w:fill="FFFFFF"/>
        <w:spacing w:after="0" w:line="240" w:lineRule="auto"/>
        <w:ind w:left="0"/>
        <w:rPr>
          <w:rFonts w:ascii="Times New Roman" w:hAnsi="Times New Roman" w:hint="eastAsia"/>
          <w:color w:val="000000"/>
          <w:sz w:val="24"/>
          <w:szCs w:val="24"/>
        </w:rPr>
      </w:pPr>
      <w:r w:rsidRPr="00A556FA">
        <w:rPr>
          <w:rFonts w:ascii="Times New Roman" w:eastAsia="Times New Roman" w:hAnsi="Times New Roman"/>
          <w:color w:val="000000"/>
          <w:sz w:val="24"/>
          <w:szCs w:val="24"/>
        </w:rPr>
        <w:t xml:space="preserve"> Most Americans will usually need an appointment to get medical care.</w:t>
      </w:r>
    </w:p>
    <w:p w:rsidR="00B22AB1" w:rsidRPr="00A556FA" w:rsidRDefault="00B22AB1" w:rsidP="00B22AB1">
      <w:pPr>
        <w:shd w:val="clear" w:color="auto" w:fill="FFFFFF"/>
        <w:spacing w:after="0" w:line="240" w:lineRule="auto"/>
        <w:rPr>
          <w:rFonts w:ascii="Times New Roman" w:hAnsi="Times New Roman"/>
          <w:color w:val="000000"/>
          <w:sz w:val="24"/>
          <w:szCs w:val="24"/>
        </w:rPr>
      </w:pPr>
    </w:p>
    <w:p w:rsidR="00B22AB1" w:rsidRPr="00A556FA" w:rsidRDefault="00B22AB1" w:rsidP="00B22AB1">
      <w:pPr>
        <w:shd w:val="clear" w:color="auto" w:fill="FFFFFF"/>
        <w:spacing w:after="0" w:line="240" w:lineRule="auto"/>
        <w:rPr>
          <w:rFonts w:ascii="Times New Roman" w:hAnsi="Times New Roman"/>
          <w:color w:val="000000"/>
          <w:sz w:val="24"/>
          <w:szCs w:val="24"/>
        </w:rPr>
      </w:pPr>
      <w:r w:rsidRPr="00A556FA">
        <w:rPr>
          <w:rFonts w:ascii="Times New Roman" w:hAnsi="Times New Roman"/>
          <w:color w:val="000000"/>
          <w:sz w:val="24"/>
          <w:szCs w:val="24"/>
        </w:rPr>
        <w:t xml:space="preserve"> </w:t>
      </w:r>
    </w:p>
    <w:p w:rsid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r w:rsidRPr="00A556FA">
        <w:rPr>
          <w:color w:val="000000"/>
        </w:rPr>
        <w:t>For this study, it applies specialized knowledge of data science and machine learning to draw insight from healthcare data.  It is well known that the healthcare in the United States is very e</w:t>
      </w:r>
      <w:r w:rsidRPr="00A556FA">
        <w:rPr>
          <w:color w:val="000000"/>
        </w:rPr>
        <w:t>x</w:t>
      </w:r>
      <w:r w:rsidRPr="00A556FA">
        <w:rPr>
          <w:color w:val="000000"/>
        </w:rPr>
        <w:t>pensive. According to an article published by CMS (</w:t>
      </w:r>
      <w:r w:rsidRPr="00A556FA">
        <w:rPr>
          <w:color w:val="000000"/>
          <w:shd w:val="clear" w:color="auto" w:fill="FFFFFF"/>
        </w:rPr>
        <w:t>Centers for Medicare &amp; Medicaid Services</w:t>
      </w:r>
      <w:r w:rsidRPr="00A556FA">
        <w:rPr>
          <w:color w:val="000000"/>
        </w:rPr>
        <w:t>), America spends around 3.5 trillion dollars on healthcare, which is approximately $10,739 per capita in 2017.  The healthcare cost is approximately 17.9% of Gross Domestic Product. This figure is considerably higher than that of most other developed countries (around 10%) accor</w:t>
      </w:r>
      <w:r w:rsidRPr="00A556FA">
        <w:rPr>
          <w:color w:val="000000"/>
        </w:rPr>
        <w:t>d</w:t>
      </w:r>
      <w:r w:rsidRPr="00A556FA">
        <w:rPr>
          <w:color w:val="000000"/>
        </w:rPr>
        <w:t xml:space="preserve">ing to Department for Professional Employees. In addition, the cost keeps increasing as those baby boomers start hitting their retirement age. </w:t>
      </w:r>
      <w:r w:rsidRPr="00A556FA">
        <w:rPr>
          <w:color w:val="000000"/>
          <w:shd w:val="clear" w:color="auto" w:fill="FFFFFF"/>
        </w:rPr>
        <w:t>If America spends too many resources on healthcare, there will be less money and resources we can spend on elsewhere because the bud</w:t>
      </w:r>
      <w:r w:rsidRPr="00A556FA">
        <w:rPr>
          <w:color w:val="000000"/>
          <w:shd w:val="clear" w:color="auto" w:fill="FFFFFF"/>
        </w:rPr>
        <w:t>g</w:t>
      </w:r>
      <w:r w:rsidRPr="00A556FA">
        <w:rPr>
          <w:color w:val="000000"/>
          <w:shd w:val="clear" w:color="auto" w:fill="FFFFFF"/>
        </w:rPr>
        <w:t xml:space="preserve">et is always limited. </w:t>
      </w:r>
    </w:p>
    <w:p w:rsidR="00B22AB1" w:rsidRPr="00B22AB1" w:rsidRDefault="00B22AB1" w:rsidP="00B22AB1">
      <w:pPr>
        <w:pStyle w:val="xmsonospacing"/>
        <w:shd w:val="clear" w:color="auto" w:fill="FFFFFF"/>
        <w:spacing w:before="0" w:beforeAutospacing="0" w:after="0" w:afterAutospacing="0"/>
        <w:rPr>
          <w:rFonts w:eastAsiaTheme="minorEastAsia" w:hint="eastAsia"/>
          <w:color w:val="000000"/>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Default="00B22AB1" w:rsidP="00B22AB1">
      <w:pPr>
        <w:pStyle w:val="xmsonospacing"/>
        <w:shd w:val="clear" w:color="auto" w:fill="FFFFFF"/>
        <w:spacing w:before="0" w:beforeAutospacing="0" w:after="0" w:afterAutospacing="0"/>
        <w:rPr>
          <w:rFonts w:eastAsiaTheme="minorEastAsia" w:hint="eastAsia"/>
          <w:color w:val="000000"/>
        </w:rPr>
      </w:pPr>
      <w:r w:rsidRPr="00A556FA">
        <w:rPr>
          <w:color w:val="000000"/>
          <w:shd w:val="clear" w:color="auto" w:fill="FFFFFF"/>
        </w:rPr>
        <w:t xml:space="preserve">Using statistics from Department for Professional Employees, in </w:t>
      </w:r>
      <w:r w:rsidRPr="00A556FA">
        <w:rPr>
          <w:color w:val="000000"/>
          <w:spacing w:val="2"/>
          <w:shd w:val="clear" w:color="auto" w:fill="FFFFFF"/>
        </w:rPr>
        <w:t>2014, 48 percent of U.S. health care spending came from private funds, with 28 percent coming from households and 20 pe</w:t>
      </w:r>
      <w:r w:rsidRPr="00A556FA">
        <w:rPr>
          <w:color w:val="000000"/>
          <w:spacing w:val="2"/>
          <w:shd w:val="clear" w:color="auto" w:fill="FFFFFF"/>
        </w:rPr>
        <w:t>r</w:t>
      </w:r>
      <w:r w:rsidRPr="00A556FA">
        <w:rPr>
          <w:color w:val="000000"/>
          <w:spacing w:val="2"/>
          <w:shd w:val="clear" w:color="auto" w:fill="FFFFFF"/>
        </w:rPr>
        <w:t xml:space="preserve">cent coming from private businesses. The federal government accounted for 28 percent of spending while state and local governments accounted for 17 percent. The percentages tell us that public programs take up huge percentage of overall healthcare spending. Typical examples will be </w:t>
      </w:r>
      <w:r w:rsidRPr="00A556FA">
        <w:rPr>
          <w:color w:val="000000"/>
        </w:rPr>
        <w:t xml:space="preserve">Medicare and Medicaid. This study will investigate the breakdown of spending by the hospital by claims to see if higher spending lead to better healthcare outcome. The hypothesis is that for those hospitals spend more on prior-to-index admission, index admission, and post-index admission do not necessarily have better quality of care. For this research in particular, it is using hospital readmission as the criteria for measuring the quality of care. </w:t>
      </w:r>
    </w:p>
    <w:p w:rsidR="00B22AB1" w:rsidRPr="00B22AB1" w:rsidRDefault="00B22AB1" w:rsidP="00B22AB1">
      <w:pPr>
        <w:pStyle w:val="xmsonospacing"/>
        <w:shd w:val="clear" w:color="auto" w:fill="FFFFFF"/>
        <w:spacing w:before="0" w:beforeAutospacing="0" w:after="0" w:afterAutospacing="0"/>
        <w:rPr>
          <w:rFonts w:eastAsiaTheme="minorEastAsia" w:hint="eastAsia"/>
          <w:color w:val="000000"/>
        </w:rPr>
      </w:pPr>
    </w:p>
    <w:p w:rsidR="00B22AB1" w:rsidRPr="00A556FA" w:rsidRDefault="00B22AB1" w:rsidP="00B22AB1">
      <w:pPr>
        <w:shd w:val="clear" w:color="auto" w:fill="FFFFFF"/>
        <w:spacing w:before="100" w:beforeAutospacing="1" w:after="180" w:line="240" w:lineRule="auto"/>
        <w:rPr>
          <w:rFonts w:ascii="Times New Roman" w:hAnsi="Times New Roman"/>
          <w:color w:val="000000"/>
          <w:sz w:val="24"/>
          <w:szCs w:val="24"/>
        </w:rPr>
      </w:pPr>
      <w:r w:rsidRPr="00A556FA">
        <w:rPr>
          <w:rFonts w:ascii="Times New Roman" w:hAnsi="Times New Roman"/>
          <w:color w:val="000000"/>
          <w:sz w:val="24"/>
          <w:szCs w:val="24"/>
        </w:rPr>
        <w:t xml:space="preserve">Per Mayo Clinic, hospital readmission is patient admission to </w:t>
      </w:r>
      <w:r>
        <w:rPr>
          <w:rFonts w:ascii="Times New Roman" w:hAnsi="Times New Roman"/>
          <w:color w:val="000000"/>
          <w:sz w:val="24"/>
          <w:szCs w:val="24"/>
        </w:rPr>
        <w:t>a hospital within 30 days after</w:t>
      </w:r>
      <w:r>
        <w:rPr>
          <w:rFonts w:ascii="Times New Roman" w:hAnsi="Times New Roman" w:hint="eastAsia"/>
          <w:color w:val="000000"/>
          <w:sz w:val="24"/>
          <w:szCs w:val="24"/>
        </w:rPr>
        <w:t xml:space="preserve"> </w:t>
      </w:r>
      <w:r w:rsidRPr="00A556FA">
        <w:rPr>
          <w:rFonts w:ascii="Times New Roman" w:hAnsi="Times New Roman"/>
          <w:color w:val="000000"/>
          <w:sz w:val="24"/>
          <w:szCs w:val="24"/>
        </w:rPr>
        <w:t>b</w:t>
      </w:r>
      <w:r w:rsidRPr="00A556FA">
        <w:rPr>
          <w:rFonts w:ascii="Times New Roman" w:hAnsi="Times New Roman"/>
          <w:color w:val="000000"/>
          <w:sz w:val="24"/>
          <w:szCs w:val="24"/>
        </w:rPr>
        <w:t>e</w:t>
      </w:r>
      <w:r w:rsidRPr="00A556FA">
        <w:rPr>
          <w:rFonts w:ascii="Times New Roman" w:hAnsi="Times New Roman"/>
          <w:color w:val="000000"/>
          <w:sz w:val="24"/>
          <w:szCs w:val="24"/>
        </w:rPr>
        <w:t xml:space="preserve">ing discharged from an earlier hospital stay. The reason that </w:t>
      </w:r>
      <w:ins w:id="0" w:author="Arthur O'Connor" w:date="2020-03-23T08:56:00Z">
        <w:r w:rsidRPr="00A556FA">
          <w:rPr>
            <w:rFonts w:ascii="Times New Roman" w:hAnsi="Times New Roman"/>
            <w:color w:val="000000"/>
            <w:sz w:val="24"/>
            <w:szCs w:val="24"/>
          </w:rPr>
          <w:t>the Affordable Care Act (</w:t>
        </w:r>
      </w:ins>
      <w:r w:rsidRPr="00A556FA">
        <w:rPr>
          <w:rFonts w:ascii="Times New Roman" w:hAnsi="Times New Roman"/>
          <w:color w:val="000000"/>
          <w:sz w:val="24"/>
          <w:szCs w:val="24"/>
        </w:rPr>
        <w:t>ACA</w:t>
      </w:r>
      <w:ins w:id="1" w:author="Arthur O'Connor" w:date="2020-03-23T08:56:00Z">
        <w:r w:rsidRPr="00A556FA">
          <w:rPr>
            <w:rFonts w:ascii="Times New Roman" w:hAnsi="Times New Roman"/>
            <w:color w:val="000000"/>
            <w:sz w:val="24"/>
            <w:szCs w:val="24"/>
          </w:rPr>
          <w:t>)</w:t>
        </w:r>
      </w:ins>
      <w:r>
        <w:rPr>
          <w:rFonts w:ascii="Times New Roman" w:hAnsi="Times New Roman" w:hint="eastAsia"/>
          <w:color w:val="000000"/>
          <w:sz w:val="24"/>
          <w:szCs w:val="24"/>
        </w:rPr>
        <w:t xml:space="preserve"> </w:t>
      </w:r>
      <w:r w:rsidRPr="00A556FA">
        <w:rPr>
          <w:rFonts w:ascii="Times New Roman" w:hAnsi="Times New Roman"/>
          <w:color w:val="000000"/>
          <w:sz w:val="24"/>
          <w:szCs w:val="24"/>
        </w:rPr>
        <w:t xml:space="preserve">wants to reduce hospital readmissions is because it is one of the critical category of data used to evaluate the quality of hospital care. </w:t>
      </w:r>
    </w:p>
    <w:p w:rsidR="00B22AB1" w:rsidRPr="00A556FA" w:rsidRDefault="00B22AB1" w:rsidP="00B22AB1">
      <w:pPr>
        <w:shd w:val="clear" w:color="auto" w:fill="FFFFFF"/>
        <w:spacing w:before="100" w:beforeAutospacing="1" w:after="180" w:line="240" w:lineRule="auto"/>
        <w:rPr>
          <w:rFonts w:ascii="Times New Roman" w:hAnsi="Times New Roman"/>
          <w:color w:val="000000"/>
          <w:sz w:val="24"/>
          <w:szCs w:val="24"/>
        </w:rPr>
      </w:pPr>
    </w:p>
    <w:p w:rsidR="00B22AB1" w:rsidRDefault="00B22AB1" w:rsidP="00B22AB1">
      <w:pPr>
        <w:pStyle w:val="xmsonospacing"/>
        <w:shd w:val="clear" w:color="auto" w:fill="FFFFFF"/>
        <w:spacing w:before="0" w:beforeAutospacing="0" w:after="0" w:afterAutospacing="0"/>
        <w:rPr>
          <w:rFonts w:eastAsiaTheme="minorEastAsia" w:hint="eastAsia"/>
          <w:color w:val="000000"/>
        </w:rPr>
      </w:pPr>
      <w:r w:rsidRPr="00A556FA">
        <w:rPr>
          <w:color w:val="000000"/>
        </w:rPr>
        <w:lastRenderedPageBreak/>
        <w:t>Furthermore, I would want to know if Managed Care Organization (MCO) drug utilization that Affordable Care Act advocates has relatively lower cost than the traditional Medicare drug utilization model-Fee-for-Service (FFS), whether the result is statistically significant. Before spea</w:t>
      </w:r>
      <w:r w:rsidRPr="00A556FA">
        <w:rPr>
          <w:color w:val="000000"/>
        </w:rPr>
        <w:t>k</w:t>
      </w:r>
      <w:r w:rsidRPr="00A556FA">
        <w:rPr>
          <w:color w:val="000000"/>
        </w:rPr>
        <w:t>ing about drug utilization, we have to know the definition of FFS and MCO. Using definition from Healthcare.gov:</w:t>
      </w:r>
    </w:p>
    <w:p w:rsidR="00B22AB1" w:rsidRPr="00B22AB1" w:rsidRDefault="00B22AB1" w:rsidP="00B22AB1">
      <w:pPr>
        <w:pStyle w:val="xmsonospacing"/>
        <w:shd w:val="clear" w:color="auto" w:fill="FFFFFF"/>
        <w:spacing w:before="0" w:beforeAutospacing="0" w:after="0" w:afterAutospacing="0"/>
        <w:rPr>
          <w:rFonts w:eastAsiaTheme="minorEastAsia" w:hint="eastAsia"/>
          <w:color w:val="000000"/>
        </w:rPr>
      </w:pPr>
    </w:p>
    <w:p w:rsidR="00B22AB1" w:rsidRPr="00A556FA" w:rsidRDefault="00B22AB1" w:rsidP="00B22AB1">
      <w:pPr>
        <w:pStyle w:val="xmsonospacing"/>
        <w:shd w:val="clear" w:color="auto" w:fill="FFFFFF"/>
        <w:spacing w:before="0" w:beforeAutospacing="0" w:after="0" w:afterAutospacing="0"/>
        <w:rPr>
          <w:color w:val="000000"/>
        </w:rPr>
      </w:pPr>
    </w:p>
    <w:p w:rsidR="00B22AB1" w:rsidRPr="00A556FA" w:rsidRDefault="00B22AB1" w:rsidP="00B22AB1">
      <w:pPr>
        <w:pStyle w:val="a4"/>
        <w:shd w:val="clear" w:color="auto" w:fill="FFFFFF"/>
        <w:spacing w:before="0" w:beforeAutospacing="0" w:after="240" w:afterAutospacing="0"/>
        <w:rPr>
          <w:color w:val="000000"/>
        </w:rPr>
      </w:pPr>
      <w:r w:rsidRPr="00A556FA">
        <w:rPr>
          <w:color w:val="000000"/>
        </w:rPr>
        <w:t xml:space="preserve">FFS: it is a method in which doctors and other health care providers are paid for each service performed. Examples of services include tests and office visits. </w:t>
      </w:r>
    </w:p>
    <w:p w:rsidR="00B22AB1" w:rsidRDefault="00B22AB1" w:rsidP="00B22AB1">
      <w:pPr>
        <w:pStyle w:val="a4"/>
        <w:shd w:val="clear" w:color="auto" w:fill="FFFFFF"/>
        <w:spacing w:before="0" w:beforeAutospacing="0" w:after="240" w:afterAutospacing="0"/>
        <w:rPr>
          <w:rFonts w:eastAsiaTheme="minorEastAsia" w:hint="eastAsia"/>
          <w:color w:val="000000"/>
        </w:rPr>
      </w:pPr>
      <w:r w:rsidRPr="00A556FA">
        <w:rPr>
          <w:color w:val="000000"/>
        </w:rPr>
        <w:t xml:space="preserve">MCO: it is the managed care organization. They accept a set per member per month (capitation) payment to provide for delivery of Medicaid health benefits and additional services. </w:t>
      </w:r>
    </w:p>
    <w:p w:rsidR="00B22AB1" w:rsidRPr="00B22AB1" w:rsidRDefault="00B22AB1" w:rsidP="00B22AB1">
      <w:pPr>
        <w:pStyle w:val="a4"/>
        <w:shd w:val="clear" w:color="auto" w:fill="FFFFFF"/>
        <w:spacing w:before="0" w:beforeAutospacing="0" w:after="240" w:afterAutospacing="0"/>
        <w:rPr>
          <w:rFonts w:eastAsiaTheme="minorEastAsia" w:hint="eastAsia"/>
          <w:color w:val="000000"/>
        </w:rPr>
      </w:pPr>
    </w:p>
    <w:p w:rsidR="00B22AB1" w:rsidRPr="00A556FA" w:rsidRDefault="00B22AB1" w:rsidP="00B22AB1">
      <w:pPr>
        <w:pStyle w:val="a4"/>
        <w:shd w:val="clear" w:color="auto" w:fill="FFFFFF"/>
        <w:spacing w:before="0" w:beforeAutospacing="0" w:after="240" w:afterAutospacing="0"/>
        <w:rPr>
          <w:color w:val="000000"/>
        </w:rPr>
      </w:pPr>
      <w:r w:rsidRPr="00A556FA">
        <w:rPr>
          <w:color w:val="000000"/>
        </w:rPr>
        <w:t>In order to rein the cost of prescription drugs, organization such as Missouri Department of S</w:t>
      </w:r>
      <w:r w:rsidRPr="00A556FA">
        <w:rPr>
          <w:color w:val="000000"/>
        </w:rPr>
        <w:t>o</w:t>
      </w:r>
      <w:r w:rsidRPr="00A556FA">
        <w:rPr>
          <w:color w:val="000000"/>
        </w:rPr>
        <w:t>cial Services conducted a study to compare the cost between two payment methods. The result showed that Managed Care Organization saves approximately 1.7% of the healthcare cost co</w:t>
      </w:r>
      <w:r w:rsidRPr="00A556FA">
        <w:rPr>
          <w:color w:val="000000"/>
        </w:rPr>
        <w:t>m</w:t>
      </w:r>
      <w:r w:rsidRPr="00A556FA">
        <w:rPr>
          <w:color w:val="000000"/>
        </w:rPr>
        <w:t>pared with FFS. However, the study is more of a descriptive analysis of the summary statistics. It does not offer p-</w:t>
      </w:r>
      <w:proofErr w:type="gramStart"/>
      <w:r w:rsidRPr="00A556FA">
        <w:rPr>
          <w:color w:val="000000"/>
        </w:rPr>
        <w:t>values,</w:t>
      </w:r>
      <w:proofErr w:type="gramEnd"/>
      <w:r w:rsidRPr="00A556FA">
        <w:rPr>
          <w:color w:val="000000"/>
        </w:rPr>
        <w:t xml:space="preserve"> therefore, we cannot generalize what has been studied. However, this research project will address the issue.</w:t>
      </w:r>
    </w:p>
    <w:p w:rsidR="00B22AB1" w:rsidRPr="00A556FA" w:rsidRDefault="00B22AB1" w:rsidP="00B22AB1">
      <w:pPr>
        <w:pStyle w:val="xmsonospacing"/>
        <w:shd w:val="clear" w:color="auto" w:fill="FFFFFF"/>
        <w:spacing w:before="0" w:beforeAutospacing="0" w:after="0" w:afterAutospacing="0"/>
        <w:rPr>
          <w:color w:val="000000"/>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jc w:val="center"/>
        <w:rPr>
          <w:b/>
          <w:color w:val="000000"/>
          <w:shd w:val="clear" w:color="auto" w:fill="FFFFFF"/>
        </w:rPr>
      </w:pPr>
      <w:r w:rsidRPr="00A556FA">
        <w:rPr>
          <w:b/>
          <w:color w:val="000000"/>
          <w:shd w:val="clear" w:color="auto" w:fill="FFFFFF"/>
        </w:rPr>
        <w:t>Backgrounds</w:t>
      </w:r>
    </w:p>
    <w:p w:rsid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p>
    <w:p w:rsidR="00B22AB1" w:rsidRP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p>
    <w:p w:rsid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r w:rsidRPr="00A556FA">
        <w:rPr>
          <w:color w:val="000000"/>
          <w:shd w:val="clear" w:color="auto" w:fill="FFFFFF"/>
        </w:rPr>
        <w:t>Two very important legislation</w:t>
      </w:r>
      <w:bookmarkStart w:id="2" w:name="main-content"/>
      <w:bookmarkEnd w:id="2"/>
      <w:r w:rsidRPr="00A556FA">
        <w:rPr>
          <w:color w:val="000000"/>
          <w:shd w:val="clear" w:color="auto" w:fill="FFFFFF"/>
        </w:rPr>
        <w:t xml:space="preserve">s that were passed in history shaping the healthcare system in US: the Social Security Act Amendment (1965) and the Affordable Care Act (2010). Social Security Act Amendment created two public programs – Medicare and Medicaid. </w:t>
      </w:r>
    </w:p>
    <w:p w:rsidR="00B22AB1" w:rsidRP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p>
    <w:p w:rsidR="00B22AB1" w:rsidRPr="00A556FA" w:rsidRDefault="00B22AB1" w:rsidP="00B22AB1">
      <w:pPr>
        <w:pStyle w:val="3"/>
        <w:shd w:val="clear" w:color="auto" w:fill="FFFFFF"/>
        <w:spacing w:before="240" w:after="120"/>
        <w:rPr>
          <w:rFonts w:ascii="Times New Roman" w:hAnsi="Times New Roman"/>
          <w:b w:val="0"/>
          <w:bCs w:val="0"/>
          <w:color w:val="000000"/>
          <w:sz w:val="24"/>
          <w:szCs w:val="24"/>
        </w:rPr>
      </w:pPr>
      <w:hyperlink r:id="rId5" w:history="1">
        <w:r w:rsidRPr="00A556FA">
          <w:rPr>
            <w:rStyle w:val="a3"/>
            <w:rFonts w:ascii="Times New Roman" w:hAnsi="Times New Roman"/>
            <w:b w:val="0"/>
            <w:bCs w:val="0"/>
            <w:color w:val="000000"/>
            <w:sz w:val="24"/>
            <w:szCs w:val="24"/>
          </w:rPr>
          <w:t>Medicare</w:t>
        </w:r>
      </w:hyperlink>
      <w:r w:rsidRPr="00A556FA">
        <w:rPr>
          <w:rFonts w:ascii="Times New Roman" w:hAnsi="Times New Roman"/>
          <w:b w:val="0"/>
          <w:bCs w:val="0"/>
          <w:color w:val="000000"/>
          <w:sz w:val="24"/>
          <w:szCs w:val="24"/>
        </w:rPr>
        <w:t>:</w:t>
      </w:r>
    </w:p>
    <w:p w:rsidR="00B22AB1" w:rsidRDefault="00B22AB1" w:rsidP="00B22AB1">
      <w:pPr>
        <w:pStyle w:val="a4"/>
        <w:shd w:val="clear" w:color="auto" w:fill="FFFFFF"/>
        <w:spacing w:before="0" w:beforeAutospacing="0" w:after="240" w:afterAutospacing="0"/>
        <w:rPr>
          <w:rFonts w:eastAsiaTheme="minorEastAsia" w:hint="eastAsia"/>
          <w:color w:val="000000"/>
        </w:rPr>
      </w:pPr>
      <w:r w:rsidRPr="00A556FA">
        <w:rPr>
          <w:color w:val="000000"/>
        </w:rPr>
        <w:t>Medicare is a federal program offering insurances to people over 65 (without regarding their i</w:t>
      </w:r>
      <w:r w:rsidRPr="00A556FA">
        <w:rPr>
          <w:color w:val="000000"/>
        </w:rPr>
        <w:t>n</w:t>
      </w:r>
      <w:r w:rsidRPr="00A556FA">
        <w:rPr>
          <w:color w:val="000000"/>
        </w:rPr>
        <w:t>come), younger disabled people, and dialysis patients. Patients pay a small monthly premium to keep the coverage. They are still responsible for the deductibles and co-pays. It is run by a fede</w:t>
      </w:r>
      <w:r w:rsidRPr="00A556FA">
        <w:rPr>
          <w:color w:val="000000"/>
        </w:rPr>
        <w:t>r</w:t>
      </w:r>
      <w:r w:rsidRPr="00A556FA">
        <w:rPr>
          <w:color w:val="000000"/>
        </w:rPr>
        <w:t xml:space="preserve">al agency called Centers for Medicare and Medicaid. </w:t>
      </w:r>
    </w:p>
    <w:p w:rsidR="00B22AB1" w:rsidRPr="00B22AB1" w:rsidRDefault="00B22AB1" w:rsidP="00B22AB1">
      <w:pPr>
        <w:pStyle w:val="a4"/>
        <w:shd w:val="clear" w:color="auto" w:fill="FFFFFF"/>
        <w:spacing w:before="0" w:beforeAutospacing="0" w:after="240" w:afterAutospacing="0"/>
        <w:rPr>
          <w:rFonts w:eastAsiaTheme="minorEastAsia" w:hint="eastAsia"/>
          <w:color w:val="000000"/>
        </w:rPr>
      </w:pPr>
    </w:p>
    <w:p w:rsidR="00B22AB1" w:rsidRPr="00A556FA" w:rsidRDefault="00B22AB1" w:rsidP="00B22AB1">
      <w:pPr>
        <w:pStyle w:val="3"/>
        <w:shd w:val="clear" w:color="auto" w:fill="FFFFFF"/>
        <w:spacing w:before="240" w:after="120"/>
        <w:rPr>
          <w:rFonts w:ascii="Times New Roman" w:hAnsi="Times New Roman"/>
          <w:b w:val="0"/>
          <w:bCs w:val="0"/>
          <w:color w:val="000000"/>
          <w:sz w:val="24"/>
          <w:szCs w:val="24"/>
        </w:rPr>
      </w:pPr>
      <w:hyperlink r:id="rId6" w:history="1">
        <w:r w:rsidRPr="00A556FA">
          <w:rPr>
            <w:rStyle w:val="a3"/>
            <w:rFonts w:ascii="Times New Roman" w:hAnsi="Times New Roman"/>
            <w:b w:val="0"/>
            <w:bCs w:val="0"/>
            <w:color w:val="000000"/>
            <w:sz w:val="24"/>
            <w:szCs w:val="24"/>
          </w:rPr>
          <w:t>Medicaid</w:t>
        </w:r>
      </w:hyperlink>
      <w:r w:rsidRPr="00A556FA">
        <w:rPr>
          <w:rFonts w:ascii="Times New Roman" w:hAnsi="Times New Roman"/>
          <w:b w:val="0"/>
          <w:bCs w:val="0"/>
          <w:color w:val="000000"/>
          <w:sz w:val="24"/>
          <w:szCs w:val="24"/>
        </w:rPr>
        <w:t>:</w:t>
      </w:r>
    </w:p>
    <w:p w:rsidR="00B22AB1" w:rsidRPr="00A556FA" w:rsidRDefault="00B22AB1" w:rsidP="00B22AB1">
      <w:pPr>
        <w:pStyle w:val="a4"/>
        <w:shd w:val="clear" w:color="auto" w:fill="FFFFFF"/>
        <w:spacing w:before="0" w:beforeAutospacing="0" w:after="240" w:afterAutospacing="0"/>
        <w:rPr>
          <w:color w:val="000000"/>
        </w:rPr>
      </w:pPr>
      <w:r w:rsidRPr="00A556FA">
        <w:rPr>
          <w:color w:val="000000"/>
        </w:rPr>
        <w:t xml:space="preserve">Medicaid is a federal-state assistance program. It helps cover medical and prescription expenses for low-income people. Patients usually pay little to none for the healthcare services. It is run by the state and local government. Therefore, the program is different from state to state. </w:t>
      </w:r>
    </w:p>
    <w:p w:rsidR="00B22AB1" w:rsidRPr="00A556FA" w:rsidRDefault="00B22AB1" w:rsidP="00B22AB1">
      <w:pPr>
        <w:pStyle w:val="xmsonospacing"/>
        <w:shd w:val="clear" w:color="auto" w:fill="FFFFFF"/>
        <w:spacing w:before="0" w:beforeAutospacing="0" w:after="0" w:afterAutospacing="0"/>
        <w:rPr>
          <w:rFonts w:eastAsia="SimSun"/>
          <w:color w:val="000000"/>
          <w:shd w:val="clear" w:color="auto" w:fill="FFFFFF"/>
        </w:rPr>
      </w:pPr>
      <w:r w:rsidRPr="00A556FA">
        <w:rPr>
          <w:color w:val="000000"/>
          <w:shd w:val="clear" w:color="auto" w:fill="FFFFFF"/>
        </w:rPr>
        <w:lastRenderedPageBreak/>
        <w:t>The data that was collected and used in this project are from these two programs, since data from private payers are proprietary and not very comprehensive. On the other hand, after establis</w:t>
      </w:r>
      <w:r w:rsidRPr="00A556FA">
        <w:rPr>
          <w:color w:val="000000"/>
          <w:shd w:val="clear" w:color="auto" w:fill="FFFFFF"/>
        </w:rPr>
        <w:t>h</w:t>
      </w:r>
      <w:r w:rsidRPr="00A556FA">
        <w:rPr>
          <w:color w:val="000000"/>
          <w:shd w:val="clear" w:color="auto" w:fill="FFFFFF"/>
        </w:rPr>
        <w:t xml:space="preserve">ments of these two programs, the healthcare spending skyrocketed with growth rate top inflation rate almost every single year based on the data given by Kaiser Family Foundation (See Below). With the tremendous amount of money spent by these two programs, it is reasonable that the taxpayers would like to see </w:t>
      </w:r>
      <w:r w:rsidRPr="00A556FA">
        <w:rPr>
          <w:rFonts w:eastAsia="SimSun"/>
          <w:color w:val="000000"/>
          <w:shd w:val="clear" w:color="auto" w:fill="FFFFFF"/>
        </w:rPr>
        <w:t>better outcomes such as lower infant and mater mortality rate, higher life expectancy, lower hospital readmission rate (the response variable) and so on.</w:t>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2"/>
        <w:shd w:val="clear" w:color="auto" w:fill="FFFFFF"/>
        <w:rPr>
          <w:rFonts w:ascii="Times New Roman" w:hAnsi="Times New Roman"/>
          <w:b w:val="0"/>
          <w:bCs w:val="0"/>
          <w:color w:val="222222"/>
          <w:sz w:val="24"/>
          <w:szCs w:val="24"/>
        </w:rPr>
      </w:pPr>
      <w:r w:rsidRPr="00A556FA">
        <w:rPr>
          <w:rStyle w:val="mntl-sc-block-headingtext"/>
          <w:rFonts w:ascii="Times New Roman" w:hAnsi="Times New Roman"/>
          <w:b w:val="0"/>
          <w:bCs w:val="0"/>
          <w:color w:val="222222"/>
          <w:sz w:val="24"/>
          <w:szCs w:val="24"/>
        </w:rPr>
        <w:t xml:space="preserve">Health Care Costs by Year (Drew using Python </w:t>
      </w:r>
      <w:proofErr w:type="spellStart"/>
      <w:r w:rsidRPr="00A556FA">
        <w:rPr>
          <w:rStyle w:val="mntl-sc-block-headingtext"/>
          <w:rFonts w:ascii="Times New Roman" w:hAnsi="Times New Roman"/>
          <w:b w:val="0"/>
          <w:bCs w:val="0"/>
          <w:color w:val="222222"/>
          <w:sz w:val="24"/>
          <w:szCs w:val="24"/>
        </w:rPr>
        <w:t>Matplotlib</w:t>
      </w:r>
      <w:proofErr w:type="spellEnd"/>
      <w:r w:rsidRPr="00A556FA">
        <w:rPr>
          <w:rStyle w:val="mntl-sc-block-headingtext"/>
          <w:rFonts w:ascii="Times New Roman" w:hAnsi="Times New Roman"/>
          <w:b w:val="0"/>
          <w:bCs w:val="0"/>
          <w:color w:val="222222"/>
          <w:sz w:val="24"/>
          <w:szCs w:val="24"/>
        </w:rPr>
        <w:t>):</w:t>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Pr>
          <w:noProof/>
          <w:color w:val="000000"/>
          <w:shd w:val="clear" w:color="auto" w:fill="FFFFFF"/>
        </w:rPr>
        <w:drawing>
          <wp:inline distT="0" distB="0" distL="0" distR="0">
            <wp:extent cx="5082540" cy="3375660"/>
            <wp:effectExtent l="0" t="0" r="0" b="0"/>
            <wp:docPr id="1" name="图片 4" descr="C:\Users\blin261\Downloads\data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blin261\Downloads\data698.png"/>
                    <pic:cNvPicPr>
                      <a:picLocks noChangeAspect="1" noChangeArrowheads="1"/>
                    </pic:cNvPicPr>
                  </pic:nvPicPr>
                  <pic:blipFill>
                    <a:blip r:embed="rId7" cstate="print"/>
                    <a:srcRect/>
                    <a:stretch>
                      <a:fillRect/>
                    </a:stretch>
                  </pic:blipFill>
                  <pic:spPr bwMode="auto">
                    <a:xfrm>
                      <a:off x="0" y="0"/>
                      <a:ext cx="5082540" cy="3375660"/>
                    </a:xfrm>
                    <a:prstGeom prst="rect">
                      <a:avLst/>
                    </a:prstGeom>
                    <a:noFill/>
                    <a:ln w="9525">
                      <a:noFill/>
                      <a:miter lim="800000"/>
                      <a:headEnd/>
                      <a:tailEnd/>
                    </a:ln>
                  </pic:spPr>
                </pic:pic>
              </a:graphicData>
            </a:graphic>
          </wp:inline>
        </w:drawing>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sidRPr="00A556FA">
        <w:rPr>
          <w:color w:val="000000"/>
          <w:shd w:val="clear" w:color="auto" w:fill="FFFFFF"/>
        </w:rPr>
        <w:t>Affordable Care Act:</w:t>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r w:rsidRPr="00A556FA">
        <w:rPr>
          <w:color w:val="000000"/>
          <w:shd w:val="clear" w:color="auto" w:fill="FFFFFF"/>
        </w:rPr>
        <w:t xml:space="preserve">From the same dataset above, the increase cost started gets curbed after around the year of 2010 when Affordable Care Act finally became effective. Affordable Care Act, which is also called Obama Care, was initially introduced by President Barack Obama and then approved back in the year of 2010. The law has three primary goals: </w:t>
      </w:r>
    </w:p>
    <w:p w:rsidR="00B22AB1" w:rsidRP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p>
    <w:p w:rsidR="00B22AB1" w:rsidRPr="00A556FA" w:rsidRDefault="00B22AB1" w:rsidP="00B22AB1">
      <w:pPr>
        <w:pStyle w:val="a6"/>
        <w:numPr>
          <w:ilvl w:val="0"/>
          <w:numId w:val="4"/>
        </w:numPr>
        <w:shd w:val="clear" w:color="auto" w:fill="FFFFFF"/>
        <w:spacing w:before="100" w:beforeAutospacing="1" w:after="180" w:line="240" w:lineRule="auto"/>
        <w:rPr>
          <w:rFonts w:ascii="Times New Roman" w:eastAsia="Times New Roman" w:hAnsi="Times New Roman"/>
          <w:color w:val="000000"/>
          <w:sz w:val="24"/>
          <w:szCs w:val="24"/>
        </w:rPr>
      </w:pPr>
      <w:r w:rsidRPr="00A556FA">
        <w:rPr>
          <w:rFonts w:ascii="Times New Roman" w:eastAsia="Times New Roman" w:hAnsi="Times New Roman"/>
          <w:color w:val="000000"/>
          <w:sz w:val="24"/>
          <w:szCs w:val="24"/>
        </w:rPr>
        <w:t xml:space="preserve">Make affordable health insurance available to more people. </w:t>
      </w:r>
    </w:p>
    <w:p w:rsidR="00B22AB1" w:rsidRPr="00A556FA" w:rsidRDefault="00B22AB1" w:rsidP="00B22AB1">
      <w:pPr>
        <w:numPr>
          <w:ilvl w:val="0"/>
          <w:numId w:val="4"/>
        </w:numPr>
        <w:shd w:val="clear" w:color="auto" w:fill="FFFFFF"/>
        <w:spacing w:before="100" w:beforeAutospacing="1" w:after="180" w:line="240" w:lineRule="auto"/>
        <w:rPr>
          <w:rFonts w:ascii="Times New Roman" w:eastAsia="Times New Roman" w:hAnsi="Times New Roman"/>
          <w:color w:val="000000"/>
          <w:sz w:val="24"/>
          <w:szCs w:val="24"/>
        </w:rPr>
      </w:pPr>
      <w:hyperlink r:id="rId8" w:history="1">
        <w:r w:rsidRPr="00A556FA">
          <w:rPr>
            <w:rFonts w:ascii="Times New Roman" w:eastAsia="Times New Roman" w:hAnsi="Times New Roman"/>
            <w:color w:val="000000"/>
            <w:sz w:val="24"/>
            <w:szCs w:val="24"/>
          </w:rPr>
          <w:t>Expand the Medicaid program</w:t>
        </w:r>
      </w:hyperlink>
      <w:r w:rsidRPr="00A556FA">
        <w:rPr>
          <w:rFonts w:ascii="Times New Roman" w:eastAsia="Times New Roman" w:hAnsi="Times New Roman"/>
          <w:color w:val="000000"/>
          <w:sz w:val="24"/>
          <w:szCs w:val="24"/>
        </w:rPr>
        <w:t> to cover all adults with income below 138% of the federal poverty level.</w:t>
      </w:r>
    </w:p>
    <w:p w:rsidR="00B22AB1" w:rsidRPr="00A556FA" w:rsidRDefault="00B22AB1" w:rsidP="00B22AB1">
      <w:pPr>
        <w:numPr>
          <w:ilvl w:val="0"/>
          <w:numId w:val="4"/>
        </w:numPr>
        <w:shd w:val="clear" w:color="auto" w:fill="FFFFFF"/>
        <w:spacing w:before="100" w:beforeAutospacing="1" w:after="180" w:line="240" w:lineRule="auto"/>
        <w:rPr>
          <w:rFonts w:ascii="Times New Roman" w:eastAsia="Times New Roman" w:hAnsi="Times New Roman"/>
          <w:color w:val="000000"/>
          <w:sz w:val="24"/>
          <w:szCs w:val="24"/>
        </w:rPr>
      </w:pPr>
      <w:r w:rsidRPr="00A556FA">
        <w:rPr>
          <w:rFonts w:ascii="Times New Roman" w:eastAsia="Times New Roman" w:hAnsi="Times New Roman"/>
          <w:color w:val="000000"/>
          <w:sz w:val="24"/>
          <w:szCs w:val="24"/>
        </w:rPr>
        <w:t>Support innovative medical care delivery methods designed to lower the costs of health care generally.</w:t>
      </w:r>
    </w:p>
    <w:p w:rsidR="00B22AB1" w:rsidRPr="00A556FA" w:rsidRDefault="00B22AB1" w:rsidP="00B22AB1">
      <w:pPr>
        <w:shd w:val="clear" w:color="auto" w:fill="FFFFFF"/>
        <w:spacing w:before="100" w:beforeAutospacing="1" w:after="180" w:line="240" w:lineRule="auto"/>
        <w:rPr>
          <w:rFonts w:ascii="Times New Roman" w:hAnsi="Times New Roman"/>
          <w:color w:val="000000"/>
          <w:sz w:val="24"/>
          <w:szCs w:val="24"/>
          <w:shd w:val="clear" w:color="auto" w:fill="FFFFFF"/>
        </w:rPr>
      </w:pPr>
      <w:r w:rsidRPr="00A556FA">
        <w:rPr>
          <w:rFonts w:ascii="Times New Roman" w:hAnsi="Times New Roman"/>
          <w:color w:val="000000"/>
          <w:sz w:val="24"/>
          <w:szCs w:val="24"/>
        </w:rPr>
        <w:lastRenderedPageBreak/>
        <w:t>The third goal of ACA is what this study will explore further. With determination to slow down the cost and flatten the spending curve, the Affordable Care Act</w:t>
      </w:r>
      <w:r w:rsidRPr="00A556FA">
        <w:rPr>
          <w:rFonts w:ascii="Times New Roman" w:hAnsi="Times New Roman"/>
          <w:color w:val="000000"/>
          <w:sz w:val="24"/>
          <w:szCs w:val="24"/>
          <w:shd w:val="clear" w:color="auto" w:fill="FFFFFF"/>
        </w:rPr>
        <w:t xml:space="preserve"> established </w:t>
      </w:r>
      <w:r w:rsidRPr="00A556FA">
        <w:rPr>
          <w:rStyle w:val="field"/>
          <w:rFonts w:ascii="Times New Roman" w:hAnsi="Times New Roman"/>
          <w:color w:val="000000"/>
          <w:sz w:val="24"/>
          <w:szCs w:val="24"/>
        </w:rPr>
        <w:t>Hospital Readmissions Reduction Program (HRRP)</w:t>
      </w:r>
      <w:r w:rsidRPr="00A556FA">
        <w:rPr>
          <w:rFonts w:ascii="Times New Roman" w:hAnsi="Times New Roman"/>
          <w:color w:val="000000"/>
          <w:sz w:val="24"/>
          <w:szCs w:val="24"/>
          <w:shd w:val="clear" w:color="auto" w:fill="FFFFFF"/>
        </w:rPr>
        <w:t xml:space="preserve"> in 2012 to reduce payments to hospitals for excess readmi</w:t>
      </w:r>
      <w:r w:rsidRPr="00A556FA">
        <w:rPr>
          <w:rFonts w:ascii="Times New Roman" w:hAnsi="Times New Roman"/>
          <w:color w:val="000000"/>
          <w:sz w:val="24"/>
          <w:szCs w:val="24"/>
          <w:shd w:val="clear" w:color="auto" w:fill="FFFFFF"/>
        </w:rPr>
        <w:t>s</w:t>
      </w:r>
      <w:r w:rsidRPr="00A556FA">
        <w:rPr>
          <w:rFonts w:ascii="Times New Roman" w:hAnsi="Times New Roman"/>
          <w:color w:val="000000"/>
          <w:sz w:val="24"/>
          <w:szCs w:val="24"/>
          <w:shd w:val="clear" w:color="auto" w:fill="FFFFFF"/>
        </w:rPr>
        <w:t>sions, which is the driving force for the healthcare cost to go up.</w:t>
      </w:r>
    </w:p>
    <w:p w:rsidR="00B22AB1" w:rsidRPr="00A556FA" w:rsidRDefault="00B22AB1" w:rsidP="00B22AB1">
      <w:pPr>
        <w:shd w:val="clear" w:color="auto" w:fill="FFFFFF"/>
        <w:spacing w:before="100" w:beforeAutospacing="1" w:after="180" w:line="240" w:lineRule="auto"/>
        <w:rPr>
          <w:rFonts w:ascii="Times New Roman" w:hAnsi="Times New Roman"/>
          <w:color w:val="000000"/>
          <w:sz w:val="24"/>
          <w:szCs w:val="24"/>
          <w:shd w:val="clear" w:color="auto" w:fill="FFFFFF"/>
        </w:rPr>
      </w:pPr>
    </w:p>
    <w:p w:rsidR="00B22AB1" w:rsidRDefault="00B22AB1" w:rsidP="00B22AB1">
      <w:pPr>
        <w:shd w:val="clear" w:color="auto" w:fill="FFFFFF"/>
        <w:spacing w:after="0"/>
        <w:jc w:val="center"/>
        <w:rPr>
          <w:rFonts w:ascii="Times New Roman" w:hAnsi="Times New Roman" w:hint="eastAsia"/>
          <w:b/>
          <w:color w:val="000000"/>
          <w:sz w:val="24"/>
          <w:szCs w:val="24"/>
        </w:rPr>
      </w:pPr>
      <w:r w:rsidRPr="00A556FA">
        <w:rPr>
          <w:rFonts w:ascii="Times New Roman" w:hAnsi="Times New Roman"/>
          <w:b/>
          <w:color w:val="000000"/>
          <w:sz w:val="24"/>
          <w:szCs w:val="24"/>
        </w:rPr>
        <w:t>Literature Review</w:t>
      </w:r>
    </w:p>
    <w:p w:rsidR="009726A9" w:rsidRPr="00A556FA" w:rsidRDefault="009726A9" w:rsidP="00B22AB1">
      <w:pPr>
        <w:shd w:val="clear" w:color="auto" w:fill="FFFFFF"/>
        <w:spacing w:after="0"/>
        <w:jc w:val="center"/>
        <w:rPr>
          <w:rFonts w:ascii="Times New Roman" w:hAnsi="Times New Roman"/>
          <w:b/>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r w:rsidRPr="00A556FA">
        <w:rPr>
          <w:rFonts w:ascii="Times New Roman" w:hAnsi="Times New Roman"/>
          <w:color w:val="000000"/>
          <w:sz w:val="24"/>
          <w:szCs w:val="24"/>
        </w:rPr>
        <w:t>Literature I:</w:t>
      </w:r>
    </w:p>
    <w:p w:rsidR="00B22AB1" w:rsidRPr="00A556FA" w:rsidRDefault="00B22AB1" w:rsidP="00B22AB1">
      <w:pPr>
        <w:shd w:val="clear" w:color="auto" w:fill="FFFFFF"/>
        <w:spacing w:after="0"/>
        <w:rPr>
          <w:rFonts w:ascii="Times New Roman" w:hAnsi="Times New Roman"/>
          <w:color w:val="000000"/>
          <w:sz w:val="24"/>
          <w:szCs w:val="24"/>
        </w:rPr>
      </w:pPr>
    </w:p>
    <w:p w:rsidR="009726A9" w:rsidRDefault="00B22AB1" w:rsidP="00B22AB1">
      <w:pPr>
        <w:pStyle w:val="xmsonospacing"/>
        <w:shd w:val="clear" w:color="auto" w:fill="FFFFFF"/>
        <w:spacing w:before="0" w:beforeAutospacing="0" w:after="0" w:afterAutospacing="0"/>
        <w:rPr>
          <w:rFonts w:eastAsiaTheme="minorEastAsia" w:hint="eastAsia"/>
          <w:color w:val="000000"/>
        </w:rPr>
      </w:pPr>
      <w:r w:rsidRPr="00A556FA">
        <w:rPr>
          <w:rFonts w:eastAsia="SimSun"/>
          <w:color w:val="000000"/>
        </w:rPr>
        <w:t>One journal article available online ‘</w:t>
      </w:r>
      <w:r w:rsidRPr="00A556FA">
        <w:rPr>
          <w:bCs/>
          <w:color w:val="000000"/>
          <w:kern w:val="36"/>
        </w:rPr>
        <w:t>Factors Associated With Increases in US Health Care Spending, 1996-2013</w:t>
      </w:r>
      <w:r w:rsidRPr="00A556FA">
        <w:rPr>
          <w:rFonts w:eastAsia="SimSun"/>
          <w:bCs/>
          <w:color w:val="000000"/>
          <w:kern w:val="36"/>
        </w:rPr>
        <w:t xml:space="preserve">’ was written by </w:t>
      </w:r>
      <w:hyperlink r:id="rId9" w:tgtFrame="_blank" w:history="1">
        <w:r w:rsidRPr="00A556FA">
          <w:rPr>
            <w:rStyle w:val="a3"/>
            <w:rFonts w:eastAsia="SimSun"/>
            <w:color w:val="000000"/>
          </w:rPr>
          <w:t>Joseph L. </w:t>
        </w:r>
        <w:proofErr w:type="spellStart"/>
        <w:r w:rsidRPr="00A556FA">
          <w:rPr>
            <w:rStyle w:val="a3"/>
            <w:rFonts w:eastAsia="SimSun"/>
            <w:color w:val="000000"/>
          </w:rPr>
          <w:t>Dieleman</w:t>
        </w:r>
        <w:proofErr w:type="spellEnd"/>
        <w:r w:rsidRPr="00A556FA">
          <w:rPr>
            <w:rStyle w:val="a3"/>
            <w:rFonts w:eastAsia="SimSun"/>
            <w:color w:val="000000"/>
          </w:rPr>
          <w:t>,  PhD</w:t>
        </w:r>
      </w:hyperlink>
      <w:r w:rsidRPr="00A556FA">
        <w:rPr>
          <w:rStyle w:val="al-author-delim"/>
          <w:color w:val="000000"/>
        </w:rPr>
        <w:t>;</w:t>
      </w:r>
      <w:r w:rsidRPr="00A556FA">
        <w:rPr>
          <w:rStyle w:val="al-author-delim"/>
          <w:rFonts w:eastAsia="SimSun"/>
          <w:color w:val="000000"/>
        </w:rPr>
        <w:t xml:space="preserve"> </w:t>
      </w:r>
      <w:hyperlink r:id="rId10" w:tgtFrame="_blank" w:history="1">
        <w:r w:rsidRPr="00A556FA">
          <w:rPr>
            <w:rStyle w:val="a3"/>
            <w:rFonts w:eastAsia="SimSun"/>
            <w:color w:val="000000"/>
          </w:rPr>
          <w:t>Ellen Squires, MPH</w:t>
        </w:r>
      </w:hyperlink>
      <w:r w:rsidRPr="00A556FA">
        <w:rPr>
          <w:rStyle w:val="al-author-delim"/>
          <w:color w:val="000000"/>
        </w:rPr>
        <w:t>;</w:t>
      </w:r>
      <w:r w:rsidRPr="00A556FA">
        <w:rPr>
          <w:rStyle w:val="al-author-delim"/>
          <w:rFonts w:eastAsia="SimSun"/>
          <w:color w:val="000000"/>
        </w:rPr>
        <w:t xml:space="preserve"> </w:t>
      </w:r>
      <w:hyperlink r:id="rId11" w:tgtFrame="_blank" w:history="1">
        <w:r w:rsidRPr="00A556FA">
          <w:rPr>
            <w:rStyle w:val="a3"/>
            <w:rFonts w:eastAsia="SimSun"/>
            <w:color w:val="000000"/>
          </w:rPr>
          <w:t>Anthony L. Bui, MPH</w:t>
        </w:r>
      </w:hyperlink>
      <w:r w:rsidRPr="00A556FA">
        <w:rPr>
          <w:rStyle w:val="wi-fullname"/>
          <w:color w:val="000000"/>
        </w:rPr>
        <w:t>. The objective is to “quantify changes in spending associated with 5 fundamental factors related to health care spending in the United States: population size</w:t>
      </w:r>
      <w:r w:rsidRPr="00A556FA">
        <w:rPr>
          <w:color w:val="000000"/>
        </w:rPr>
        <w:t>, population age stru</w:t>
      </w:r>
      <w:r w:rsidRPr="00A556FA">
        <w:rPr>
          <w:color w:val="000000"/>
        </w:rPr>
        <w:t>c</w:t>
      </w:r>
      <w:r w:rsidRPr="00A556FA">
        <w:rPr>
          <w:color w:val="000000"/>
        </w:rPr>
        <w:t>ture, disease prevalence or incidence, medical service utilization and service price and intensity.” The study was utilizing the data on these 5 factors from 1996 to 2013. The data also span over 155 health condition, 36 age and sex groups, and 6 types of care. The study used a technique called demographic decomposition to measure the relative effects of these 5 factors as shown in the following equation. The 95% confidence interval (also called uncertainty interval) was calc</w:t>
      </w:r>
      <w:r w:rsidRPr="00A556FA">
        <w:rPr>
          <w:color w:val="000000"/>
        </w:rPr>
        <w:t>u</w:t>
      </w:r>
      <w:r w:rsidRPr="00A556FA">
        <w:rPr>
          <w:color w:val="000000"/>
        </w:rPr>
        <w:t xml:space="preserve">lated using bootstrap method by drawing out 1000 estimates from databases. The end results are reported by inferential statistics. They are composed of the mean and 2.5% and 97.5% of the 1000 estimates. The study drew out the conclusion that healthcare service price and intensity, population growth and population aging are positively associated with increase in health care spending, while disease prevalence or incidences had negative association. </w:t>
      </w:r>
    </w:p>
    <w:p w:rsidR="009726A9" w:rsidRDefault="009726A9" w:rsidP="00B22AB1">
      <w:pPr>
        <w:pStyle w:val="xmsonospacing"/>
        <w:shd w:val="clear" w:color="auto" w:fill="FFFFFF"/>
        <w:spacing w:before="0" w:beforeAutospacing="0" w:after="0" w:afterAutospacing="0"/>
        <w:rPr>
          <w:rFonts w:eastAsiaTheme="minorEastAsia" w:hint="eastAsia"/>
          <w:color w:val="000000"/>
        </w:rPr>
      </w:pPr>
    </w:p>
    <w:p w:rsidR="00B22AB1" w:rsidRPr="00A556FA" w:rsidRDefault="00B22AB1" w:rsidP="00B22AB1">
      <w:pPr>
        <w:pStyle w:val="xmsonospacing"/>
        <w:shd w:val="clear" w:color="auto" w:fill="FFFFFF"/>
        <w:spacing w:before="0" w:beforeAutospacing="0" w:after="0" w:afterAutospacing="0"/>
        <w:rPr>
          <w:color w:val="000000"/>
        </w:rPr>
      </w:pPr>
      <w:r w:rsidRPr="00A556FA">
        <w:rPr>
          <w:color w:val="000000"/>
        </w:rPr>
        <w:t>Since the</w:t>
      </w:r>
      <w:ins w:id="3" w:author="blin261" w:date="2020-03-23T17:24:00Z">
        <w:r w:rsidRPr="00A556FA">
          <w:rPr>
            <w:color w:val="000000"/>
          </w:rPr>
          <w:t xml:space="preserve"> </w:t>
        </w:r>
      </w:ins>
      <w:r w:rsidRPr="00A556FA">
        <w:rPr>
          <w:color w:val="000000"/>
        </w:rPr>
        <w:t>study is unable to determine what implication medical se</w:t>
      </w:r>
      <w:r w:rsidR="009726A9">
        <w:rPr>
          <w:color w:val="000000"/>
        </w:rPr>
        <w:t>rvice utilization impose on the</w:t>
      </w:r>
      <w:r w:rsidR="009726A9">
        <w:rPr>
          <w:rFonts w:eastAsiaTheme="minorEastAsia" w:hint="eastAsia"/>
          <w:color w:val="000000"/>
        </w:rPr>
        <w:t xml:space="preserve"> </w:t>
      </w:r>
      <w:r w:rsidRPr="00A556FA">
        <w:rPr>
          <w:color w:val="000000"/>
        </w:rPr>
        <w:t xml:space="preserve">healthcare spending, </w:t>
      </w:r>
      <w:r w:rsidRPr="00A556FA">
        <w:rPr>
          <w:rFonts w:eastAsia="SimSun"/>
          <w:color w:val="000000"/>
        </w:rPr>
        <w:t>this</w:t>
      </w:r>
      <w:r w:rsidRPr="00A556FA">
        <w:rPr>
          <w:color w:val="000000"/>
        </w:rPr>
        <w:t xml:space="preserve"> research project will be an excellent opportunity to fill out the gap. </w:t>
      </w:r>
    </w:p>
    <w:p w:rsidR="00B22AB1" w:rsidRPr="00A556FA" w:rsidRDefault="00B22AB1" w:rsidP="00B22AB1">
      <w:pPr>
        <w:pStyle w:val="xmsonospacing"/>
        <w:shd w:val="clear" w:color="auto" w:fill="FFFFFF"/>
        <w:spacing w:before="0" w:beforeAutospacing="0" w:after="0" w:afterAutospacing="0"/>
        <w:rPr>
          <w:color w:val="000000"/>
        </w:rPr>
      </w:pPr>
      <w:r w:rsidRPr="00A556FA">
        <w:rPr>
          <w:color w:val="000000"/>
        </w:rPr>
        <w:t xml:space="preserve">Generally speaking, </w:t>
      </w:r>
      <w:r w:rsidRPr="00A556FA">
        <w:rPr>
          <w:rFonts w:eastAsia="SimSun"/>
          <w:color w:val="000000"/>
        </w:rPr>
        <w:t>people</w:t>
      </w:r>
      <w:r w:rsidRPr="00A556FA">
        <w:rPr>
          <w:color w:val="000000"/>
        </w:rPr>
        <w:t xml:space="preserve"> are not able to control the population growth and aging population. While the service price and intensity is very difficult to measure using the dataset</w:t>
      </w:r>
      <w:r w:rsidRPr="00A556FA">
        <w:rPr>
          <w:rFonts w:eastAsia="SimSun"/>
          <w:color w:val="000000"/>
        </w:rPr>
        <w:t>s that are available</w:t>
      </w:r>
      <w:r w:rsidRPr="00A556FA">
        <w:rPr>
          <w:color w:val="000000"/>
        </w:rPr>
        <w:t>. The scope of disease prevalence or incidence is too broad for this course. Therefore, inve</w:t>
      </w:r>
      <w:r w:rsidRPr="00A556FA">
        <w:rPr>
          <w:color w:val="000000"/>
        </w:rPr>
        <w:t>s</w:t>
      </w:r>
      <w:r w:rsidRPr="00A556FA">
        <w:rPr>
          <w:color w:val="000000"/>
        </w:rPr>
        <w:t xml:space="preserve">tigating the correlation between medical service utilization and healthcare spending will become more practical and inform policy makers the way to slow down the spending. </w:t>
      </w:r>
    </w:p>
    <w:p w:rsidR="00B22AB1" w:rsidRPr="00A556FA" w:rsidRDefault="00B22AB1" w:rsidP="00B22AB1">
      <w:pPr>
        <w:pStyle w:val="xmsonospacing"/>
        <w:shd w:val="clear" w:color="auto" w:fill="FFFFFF"/>
        <w:spacing w:before="0" w:beforeAutospacing="0" w:after="0" w:afterAutospacing="0"/>
        <w:rPr>
          <w:color w:val="000000"/>
        </w:rPr>
      </w:pPr>
    </w:p>
    <w:p w:rsidR="00B22AB1" w:rsidRPr="00A556FA" w:rsidRDefault="00B22AB1" w:rsidP="00B22AB1">
      <w:pPr>
        <w:pStyle w:val="xmsonospacing"/>
        <w:shd w:val="clear" w:color="auto" w:fill="FFFFFF"/>
        <w:spacing w:before="0" w:beforeAutospacing="0" w:after="0" w:afterAutospacing="0"/>
        <w:rPr>
          <w:color w:val="000000"/>
        </w:rPr>
      </w:pPr>
    </w:p>
    <w:p w:rsidR="00B22AB1" w:rsidRPr="00A556FA" w:rsidRDefault="00B22AB1" w:rsidP="00B22AB1">
      <w:pPr>
        <w:pStyle w:val="xmsonospacing"/>
        <w:shd w:val="clear" w:color="auto" w:fill="FFFFFF"/>
        <w:spacing w:before="0" w:beforeAutospacing="0" w:after="0" w:afterAutospacing="0"/>
        <w:rPr>
          <w:color w:val="000000"/>
        </w:rPr>
      </w:pPr>
    </w:p>
    <w:p w:rsidR="00B22AB1" w:rsidRPr="00A556FA" w:rsidRDefault="00B22AB1" w:rsidP="00B22AB1">
      <w:pPr>
        <w:pStyle w:val="xmsonospacing"/>
        <w:shd w:val="clear" w:color="auto" w:fill="FFFFFF"/>
        <w:spacing w:before="0" w:beforeAutospacing="0" w:after="0" w:afterAutospacing="0"/>
        <w:rPr>
          <w:color w:val="000000"/>
        </w:rPr>
      </w:pPr>
      <w:r w:rsidRPr="00A556FA">
        <w:rPr>
          <w:color w:val="000000"/>
        </w:rPr>
        <w:t>Literature II:</w:t>
      </w:r>
    </w:p>
    <w:p w:rsidR="00B22AB1" w:rsidRPr="00A556FA" w:rsidRDefault="00B22AB1" w:rsidP="00B22AB1">
      <w:pPr>
        <w:pStyle w:val="xmsonospacing"/>
        <w:shd w:val="clear" w:color="auto" w:fill="FFFFFF"/>
        <w:spacing w:before="0" w:beforeAutospacing="0" w:after="0" w:afterAutospacing="0"/>
        <w:rPr>
          <w:color w:val="000000"/>
        </w:rPr>
      </w:pPr>
    </w:p>
    <w:p w:rsidR="00B22AB1" w:rsidRPr="00A556FA" w:rsidRDefault="00B22AB1" w:rsidP="00B22AB1">
      <w:pPr>
        <w:pStyle w:val="xmsonospacing"/>
        <w:shd w:val="clear" w:color="auto" w:fill="FFFFFF"/>
        <w:spacing w:before="0" w:beforeAutospacing="0" w:after="0" w:afterAutospacing="0"/>
        <w:rPr>
          <w:color w:val="000000"/>
        </w:rPr>
      </w:pPr>
      <w:r w:rsidRPr="00A556FA">
        <w:rPr>
          <w:color w:val="000000"/>
        </w:rPr>
        <w:t>There is another study named “</w:t>
      </w:r>
      <w:r w:rsidRPr="00A556FA">
        <w:rPr>
          <w:bCs/>
          <w:color w:val="000000"/>
        </w:rPr>
        <w:t>Predictive Modeling of Hospital Readmitting Rates Using Ele</w:t>
      </w:r>
      <w:r w:rsidRPr="00A556FA">
        <w:rPr>
          <w:bCs/>
          <w:color w:val="000000"/>
        </w:rPr>
        <w:t>c</w:t>
      </w:r>
      <w:r w:rsidRPr="00A556FA">
        <w:rPr>
          <w:bCs/>
          <w:color w:val="000000"/>
        </w:rPr>
        <w:t xml:space="preserve">tronic Medical Record-Wide Machine Learning: A Case-Study Using Mount Sinai Heart Failure Cohort” which is conducted in </w:t>
      </w:r>
      <w:r w:rsidRPr="00A556FA">
        <w:rPr>
          <w:color w:val="000000"/>
        </w:rPr>
        <w:t>Mount Sinai back in 2016. It involves using machine learning techniques to build a predictive model to help guide “the clinical decision for evaluating rea</w:t>
      </w:r>
      <w:r w:rsidRPr="00A556FA">
        <w:rPr>
          <w:color w:val="000000"/>
        </w:rPr>
        <w:t>d</w:t>
      </w:r>
      <w:r w:rsidRPr="00A556FA">
        <w:rPr>
          <w:color w:val="000000"/>
        </w:rPr>
        <w:t xml:space="preserve">mission status”. This cohort study included 1068 patients (with 178 patients were readmitted within 30 days after discharge) and total 4205 variables from Mount Sinai’s EMR. Every patient has Heart Failure as his or her primary diagnosis. The variables that were extracted include </w:t>
      </w:r>
      <w:r w:rsidRPr="00A556FA">
        <w:rPr>
          <w:color w:val="000000"/>
        </w:rPr>
        <w:lastRenderedPageBreak/>
        <w:t>diagnosis code (n = 1763), medication (n = 1028), laboratory measurements (n = 846), surgical pr</w:t>
      </w:r>
      <w:r w:rsidRPr="00A556FA">
        <w:rPr>
          <w:color w:val="000000"/>
        </w:rPr>
        <w:t>o</w:t>
      </w:r>
      <w:r w:rsidRPr="00A556FA">
        <w:rPr>
          <w:color w:val="000000"/>
        </w:rPr>
        <w:t xml:space="preserve">cedures (n = 564), and vital signs (n = 4). </w:t>
      </w:r>
    </w:p>
    <w:p w:rsidR="00B22AB1" w:rsidRPr="00A556FA" w:rsidRDefault="00B22AB1" w:rsidP="00B22AB1">
      <w:pPr>
        <w:pStyle w:val="xmsonospacing"/>
        <w:shd w:val="clear" w:color="auto" w:fill="FFFFFF"/>
        <w:spacing w:before="0" w:beforeAutospacing="0" w:after="0" w:afterAutospacing="0"/>
        <w:rPr>
          <w:color w:val="000000"/>
        </w:rPr>
      </w:pPr>
    </w:p>
    <w:p w:rsidR="00B22AB1" w:rsidRPr="00A556FA" w:rsidRDefault="00B22AB1" w:rsidP="00B22AB1">
      <w:pPr>
        <w:pStyle w:val="xmsonospacing"/>
        <w:shd w:val="clear" w:color="auto" w:fill="FFFFFF"/>
        <w:spacing w:before="0" w:beforeAutospacing="0" w:after="0" w:afterAutospacing="0"/>
        <w:rPr>
          <w:color w:val="000000"/>
        </w:rPr>
      </w:pPr>
      <w:r w:rsidRPr="00A556FA">
        <w:rPr>
          <w:color w:val="000000"/>
        </w:rPr>
        <w:t>The methodologies that used in this study will be extremely helpful for my research study. The study used orthogonal validation with logistic regression as well as Principle Component Anal</w:t>
      </w:r>
      <w:r w:rsidRPr="00A556FA">
        <w:rPr>
          <w:color w:val="000000"/>
        </w:rPr>
        <w:t>y</w:t>
      </w:r>
      <w:r w:rsidRPr="00A556FA">
        <w:rPr>
          <w:color w:val="000000"/>
        </w:rPr>
        <w:t>sis (PCA) to compare relationship among variables. To reduce bias, the study randomly splits the data into 70% training set and 30% testing set for building the model. When trained and tested all the models, 5-fold cross validation is also performed. Correlation-Based Feature Selection met</w:t>
      </w:r>
      <w:r w:rsidRPr="00A556FA">
        <w:rPr>
          <w:color w:val="000000"/>
        </w:rPr>
        <w:t>h</w:t>
      </w:r>
      <w:r w:rsidRPr="00A556FA">
        <w:rPr>
          <w:color w:val="000000"/>
        </w:rPr>
        <w:t xml:space="preserve">od (CFS) is also very critical step to reduce the likelihood of </w:t>
      </w:r>
      <w:proofErr w:type="spellStart"/>
      <w:r w:rsidRPr="00A556FA">
        <w:rPr>
          <w:color w:val="000000"/>
        </w:rPr>
        <w:t>overfitting</w:t>
      </w:r>
      <w:proofErr w:type="spellEnd"/>
      <w:r w:rsidRPr="00A556FA">
        <w:rPr>
          <w:color w:val="000000"/>
        </w:rPr>
        <w:t xml:space="preserve"> on the training data. The final machine learning model that it used is Naive </w:t>
      </w:r>
      <w:proofErr w:type="spellStart"/>
      <w:r w:rsidRPr="00A556FA">
        <w:rPr>
          <w:color w:val="000000"/>
        </w:rPr>
        <w:t>Bayes</w:t>
      </w:r>
      <w:proofErr w:type="spellEnd"/>
      <w:r w:rsidRPr="00A556FA">
        <w:rPr>
          <w:color w:val="000000"/>
        </w:rPr>
        <w:t>. Per the article, this model includes only 105 features with AUC = 0.78 and accuracy = 83.19%, which are both much higher than the e</w:t>
      </w:r>
      <w:r w:rsidRPr="00A556FA">
        <w:rPr>
          <w:color w:val="000000"/>
        </w:rPr>
        <w:t>x</w:t>
      </w:r>
      <w:r w:rsidRPr="00A556FA">
        <w:rPr>
          <w:color w:val="000000"/>
        </w:rPr>
        <w:t>isting predictive models.</w:t>
      </w:r>
    </w:p>
    <w:p w:rsidR="00B22AB1" w:rsidRPr="00A556FA" w:rsidRDefault="00B22AB1" w:rsidP="00B22AB1">
      <w:pPr>
        <w:pStyle w:val="xmsonospacing"/>
        <w:shd w:val="clear" w:color="auto" w:fill="FFFFFF"/>
        <w:spacing w:before="0" w:beforeAutospacing="0" w:after="0" w:afterAutospacing="0"/>
        <w:rPr>
          <w:color w:val="000000"/>
        </w:rPr>
      </w:pPr>
    </w:p>
    <w:p w:rsidR="00B22AB1" w:rsidRPr="00A556FA" w:rsidRDefault="00B22AB1" w:rsidP="00B22AB1">
      <w:pPr>
        <w:pStyle w:val="xmsonospacing"/>
        <w:shd w:val="clear" w:color="auto" w:fill="FFFFFF"/>
        <w:spacing w:before="0" w:beforeAutospacing="0" w:after="0" w:afterAutospacing="0"/>
        <w:rPr>
          <w:color w:val="000000"/>
        </w:rPr>
      </w:pPr>
      <w:r w:rsidRPr="00A556FA">
        <w:rPr>
          <w:bCs/>
          <w:color w:val="000000"/>
        </w:rPr>
        <w:t xml:space="preserve">This study is one of the many studies that concentrate on the features that were extracted from EMR. For </w:t>
      </w:r>
      <w:r w:rsidRPr="00A556FA">
        <w:rPr>
          <w:rFonts w:eastAsia="SimSun"/>
          <w:bCs/>
          <w:color w:val="000000"/>
        </w:rPr>
        <w:t>this</w:t>
      </w:r>
      <w:r w:rsidRPr="00A556FA">
        <w:rPr>
          <w:bCs/>
          <w:color w:val="000000"/>
        </w:rPr>
        <w:t xml:space="preserve"> research study tackle</w:t>
      </w:r>
      <w:r w:rsidRPr="00A556FA">
        <w:rPr>
          <w:rFonts w:eastAsia="SimSun"/>
          <w:bCs/>
          <w:color w:val="000000"/>
        </w:rPr>
        <w:t>s</w:t>
      </w:r>
      <w:r w:rsidRPr="00A556FA">
        <w:rPr>
          <w:bCs/>
          <w:color w:val="000000"/>
        </w:rPr>
        <w:t xml:space="preserve"> the issue from administrative perspective instead of from clinicians’ perspective, with particular focus on money. </w:t>
      </w:r>
      <w:r w:rsidRPr="00A556FA">
        <w:rPr>
          <w:rFonts w:eastAsia="SimSun"/>
          <w:bCs/>
          <w:color w:val="000000"/>
        </w:rPr>
        <w:t xml:space="preserve">Allocating the fund reasonably at the hospital level could have potential benefits to reduce the hospital readmission. </w:t>
      </w:r>
      <w:r w:rsidRPr="00A556FA">
        <w:rPr>
          <w:color w:val="000000"/>
        </w:rPr>
        <w:t>In the meantime, the techniques offered by this study will still be helpful for my study.</w:t>
      </w:r>
    </w:p>
    <w:p w:rsidR="00B22AB1" w:rsidRPr="00A556FA" w:rsidRDefault="00B22AB1" w:rsidP="00B22AB1">
      <w:pPr>
        <w:pStyle w:val="xmsonospacing"/>
        <w:shd w:val="clear" w:color="auto" w:fill="FFFFFF"/>
        <w:spacing w:before="0" w:beforeAutospacing="0" w:after="0" w:afterAutospacing="0"/>
        <w:rPr>
          <w:rFonts w:eastAsia="SimSun"/>
          <w:color w:val="000000"/>
        </w:rPr>
      </w:pPr>
    </w:p>
    <w:p w:rsidR="00B22AB1" w:rsidRPr="00A556FA" w:rsidRDefault="00B22AB1" w:rsidP="00B22AB1">
      <w:pPr>
        <w:pStyle w:val="xmsonospacing"/>
        <w:shd w:val="clear" w:color="auto" w:fill="FFFFFF"/>
        <w:spacing w:before="0" w:beforeAutospacing="0" w:after="0" w:afterAutospacing="0"/>
        <w:rPr>
          <w:rFonts w:eastAsia="SimSun"/>
          <w:color w:val="000000"/>
        </w:rPr>
      </w:pPr>
    </w:p>
    <w:p w:rsidR="00B22AB1" w:rsidRDefault="00B22AB1" w:rsidP="00B22AB1">
      <w:pPr>
        <w:shd w:val="clear" w:color="auto" w:fill="FFFFFF"/>
        <w:spacing w:before="100" w:beforeAutospacing="1" w:after="180" w:line="240" w:lineRule="auto"/>
        <w:jc w:val="center"/>
        <w:rPr>
          <w:rFonts w:ascii="Times New Roman" w:hAnsi="Times New Roman" w:hint="eastAsia"/>
          <w:b/>
          <w:color w:val="222222"/>
          <w:sz w:val="24"/>
          <w:szCs w:val="24"/>
          <w:shd w:val="clear" w:color="auto" w:fill="FFFFFF"/>
        </w:rPr>
      </w:pPr>
      <w:r w:rsidRPr="00A556FA">
        <w:rPr>
          <w:rFonts w:ascii="Times New Roman" w:hAnsi="Times New Roman"/>
          <w:b/>
          <w:color w:val="222222"/>
          <w:sz w:val="24"/>
          <w:szCs w:val="24"/>
          <w:shd w:val="clear" w:color="auto" w:fill="FFFFFF"/>
        </w:rPr>
        <w:t>Hypothesis</w:t>
      </w:r>
    </w:p>
    <w:p w:rsidR="009726A9" w:rsidRPr="00A556FA" w:rsidRDefault="009726A9" w:rsidP="00B22AB1">
      <w:pPr>
        <w:shd w:val="clear" w:color="auto" w:fill="FFFFFF"/>
        <w:spacing w:before="100" w:beforeAutospacing="1" w:after="180" w:line="240" w:lineRule="auto"/>
        <w:jc w:val="center"/>
        <w:rPr>
          <w:rFonts w:ascii="Times New Roman" w:hAnsi="Times New Roman"/>
          <w:b/>
          <w:color w:val="222222"/>
          <w:sz w:val="24"/>
          <w:szCs w:val="24"/>
          <w:shd w:val="clear" w:color="auto" w:fill="FFFFFF"/>
        </w:rPr>
      </w:pPr>
    </w:p>
    <w:p w:rsidR="00B22AB1" w:rsidRPr="00A556FA" w:rsidRDefault="00B22AB1" w:rsidP="00B22AB1">
      <w:pPr>
        <w:shd w:val="clear" w:color="auto" w:fill="FFFFFF"/>
        <w:spacing w:after="0"/>
        <w:rPr>
          <w:rFonts w:ascii="Times New Roman" w:hAnsi="Times New Roman"/>
          <w:color w:val="000000"/>
          <w:sz w:val="24"/>
          <w:szCs w:val="24"/>
        </w:rPr>
      </w:pPr>
      <w:r w:rsidRPr="00A556FA">
        <w:rPr>
          <w:rFonts w:ascii="Times New Roman" w:hAnsi="Times New Roman"/>
          <w:color w:val="000000"/>
          <w:sz w:val="24"/>
          <w:szCs w:val="24"/>
        </w:rPr>
        <w:t xml:space="preserve">First Issue: </w:t>
      </w:r>
    </w:p>
    <w:p w:rsidR="00B22AB1" w:rsidRPr="00A556FA" w:rsidRDefault="00B22AB1" w:rsidP="00B22AB1">
      <w:pPr>
        <w:shd w:val="clear" w:color="auto" w:fill="FFFFFF"/>
        <w:spacing w:after="0"/>
        <w:rPr>
          <w:rFonts w:ascii="Times New Roman" w:hAnsi="Times New Roman"/>
          <w:color w:val="000000"/>
          <w:sz w:val="24"/>
          <w:szCs w:val="24"/>
        </w:rPr>
      </w:pPr>
      <w:r w:rsidRPr="00A556FA">
        <w:rPr>
          <w:rFonts w:ascii="Times New Roman" w:hAnsi="Times New Roman"/>
          <w:color w:val="000000"/>
          <w:sz w:val="24"/>
          <w:szCs w:val="24"/>
        </w:rPr>
        <w:t>Null Hypothesis (H0): Higher Medicare Hospital Spending by Claim does not lead to lower ho</w:t>
      </w:r>
      <w:r w:rsidRPr="00A556FA">
        <w:rPr>
          <w:rFonts w:ascii="Times New Roman" w:hAnsi="Times New Roman"/>
          <w:color w:val="000000"/>
          <w:sz w:val="24"/>
          <w:szCs w:val="24"/>
        </w:rPr>
        <w:t>s</w:t>
      </w:r>
      <w:r w:rsidRPr="00A556FA">
        <w:rPr>
          <w:rFonts w:ascii="Times New Roman" w:hAnsi="Times New Roman"/>
          <w:color w:val="000000"/>
          <w:sz w:val="24"/>
          <w:szCs w:val="24"/>
        </w:rPr>
        <w:t>pital readmission</w:t>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r w:rsidRPr="00A556FA">
        <w:rPr>
          <w:rFonts w:ascii="Times New Roman" w:hAnsi="Times New Roman"/>
          <w:color w:val="000000"/>
          <w:sz w:val="24"/>
          <w:szCs w:val="24"/>
        </w:rPr>
        <w:t>Alternative Hypothesis (HA): Higher Medicare Hospital Spending by Claim leads to lower ho</w:t>
      </w:r>
      <w:r w:rsidRPr="00A556FA">
        <w:rPr>
          <w:rFonts w:ascii="Times New Roman" w:hAnsi="Times New Roman"/>
          <w:color w:val="000000"/>
          <w:sz w:val="24"/>
          <w:szCs w:val="24"/>
        </w:rPr>
        <w:t>s</w:t>
      </w:r>
      <w:r w:rsidRPr="00A556FA">
        <w:rPr>
          <w:rFonts w:ascii="Times New Roman" w:hAnsi="Times New Roman"/>
          <w:color w:val="000000"/>
          <w:sz w:val="24"/>
          <w:szCs w:val="24"/>
        </w:rPr>
        <w:t>pital readmission</w:t>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r w:rsidRPr="00A556FA">
        <w:rPr>
          <w:rFonts w:ascii="Times New Roman" w:hAnsi="Times New Roman"/>
          <w:color w:val="000000"/>
          <w:sz w:val="24"/>
          <w:szCs w:val="24"/>
        </w:rPr>
        <w:t xml:space="preserve">Second Issue: </w:t>
      </w:r>
    </w:p>
    <w:p w:rsidR="00B22AB1" w:rsidRPr="00A556FA" w:rsidRDefault="00B22AB1" w:rsidP="00B22AB1">
      <w:pPr>
        <w:shd w:val="clear" w:color="auto" w:fill="FFFFFF"/>
        <w:spacing w:after="0"/>
        <w:rPr>
          <w:rFonts w:ascii="Times New Roman" w:hAnsi="Times New Roman"/>
          <w:color w:val="000000"/>
          <w:sz w:val="24"/>
          <w:szCs w:val="24"/>
        </w:rPr>
      </w:pPr>
      <w:r w:rsidRPr="00A556FA">
        <w:rPr>
          <w:rFonts w:ascii="Times New Roman" w:hAnsi="Times New Roman"/>
          <w:color w:val="000000"/>
          <w:sz w:val="24"/>
          <w:szCs w:val="24"/>
        </w:rPr>
        <w:t>Null Hypothesis (H0): FFS and MCO prescription drug utilizations are equally cost saving</w:t>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r w:rsidRPr="00A556FA">
        <w:rPr>
          <w:rFonts w:ascii="Times New Roman" w:hAnsi="Times New Roman"/>
          <w:color w:val="000000"/>
          <w:sz w:val="24"/>
          <w:szCs w:val="24"/>
        </w:rPr>
        <w:t>Alternative Hypothesis (HA): FFS and MCO prescription drug utilizations are not equally cost saving</w:t>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before="100" w:beforeAutospacing="1" w:after="180" w:line="240" w:lineRule="auto"/>
        <w:jc w:val="center"/>
        <w:rPr>
          <w:rFonts w:ascii="Times New Roman" w:eastAsia="Times New Roman" w:hAnsi="Times New Roman"/>
          <w:b/>
          <w:color w:val="000000"/>
          <w:sz w:val="24"/>
          <w:szCs w:val="24"/>
        </w:rPr>
      </w:pPr>
      <w:r w:rsidRPr="00A556FA">
        <w:rPr>
          <w:rFonts w:ascii="Times New Roman" w:eastAsia="Times New Roman" w:hAnsi="Times New Roman"/>
          <w:b/>
          <w:color w:val="000000"/>
          <w:sz w:val="24"/>
          <w:szCs w:val="24"/>
        </w:rPr>
        <w:t>Data Sources</w:t>
      </w:r>
    </w:p>
    <w:p w:rsidR="00B22AB1" w:rsidRDefault="00B22AB1" w:rsidP="00B22AB1">
      <w:pPr>
        <w:rPr>
          <w:rFonts w:ascii="Times New Roman" w:eastAsiaTheme="minorEastAsia" w:hAnsi="Times New Roman" w:hint="eastAsia"/>
          <w:color w:val="000000"/>
          <w:sz w:val="24"/>
          <w:szCs w:val="24"/>
        </w:rPr>
      </w:pPr>
      <w:r w:rsidRPr="00A556FA">
        <w:rPr>
          <w:rFonts w:ascii="Times New Roman" w:hAnsi="Times New Roman"/>
          <w:color w:val="000000"/>
          <w:sz w:val="24"/>
          <w:szCs w:val="24"/>
        </w:rPr>
        <w:t xml:space="preserve">Data were collected from </w:t>
      </w:r>
      <w:hyperlink r:id="rId12" w:history="1">
        <w:r w:rsidRPr="00A556FA">
          <w:rPr>
            <w:rStyle w:val="a3"/>
            <w:rFonts w:ascii="Times New Roman" w:hAnsi="Times New Roman"/>
            <w:color w:val="000000"/>
            <w:sz w:val="24"/>
            <w:szCs w:val="24"/>
          </w:rPr>
          <w:t>www.data.gov</w:t>
        </w:r>
      </w:hyperlink>
      <w:r w:rsidRPr="00A556FA">
        <w:rPr>
          <w:rFonts w:ascii="Times New Roman" w:hAnsi="Times New Roman"/>
          <w:color w:val="000000"/>
          <w:sz w:val="24"/>
          <w:szCs w:val="24"/>
        </w:rPr>
        <w:t xml:space="preserve">, </w:t>
      </w:r>
      <w:hyperlink r:id="rId13" w:history="1">
        <w:r w:rsidRPr="00A556FA">
          <w:rPr>
            <w:rStyle w:val="a3"/>
            <w:rFonts w:ascii="Times New Roman" w:hAnsi="Times New Roman"/>
            <w:color w:val="000000"/>
            <w:sz w:val="24"/>
            <w:szCs w:val="24"/>
          </w:rPr>
          <w:t>www.cms.gov</w:t>
        </w:r>
      </w:hyperlink>
      <w:r w:rsidRPr="00A556FA">
        <w:rPr>
          <w:rFonts w:ascii="Times New Roman" w:hAnsi="Times New Roman"/>
          <w:color w:val="000000"/>
          <w:sz w:val="24"/>
          <w:szCs w:val="24"/>
        </w:rPr>
        <w:t xml:space="preserve">, and </w:t>
      </w:r>
      <w:hyperlink r:id="rId14" w:history="1">
        <w:r w:rsidRPr="00A556FA">
          <w:rPr>
            <w:rStyle w:val="a3"/>
            <w:rFonts w:ascii="Times New Roman" w:hAnsi="Times New Roman"/>
            <w:color w:val="000000"/>
            <w:sz w:val="24"/>
            <w:szCs w:val="24"/>
          </w:rPr>
          <w:t>www.healthcare.gov</w:t>
        </w:r>
      </w:hyperlink>
      <w:r w:rsidRPr="00A556FA">
        <w:rPr>
          <w:rFonts w:ascii="Times New Roman" w:hAnsi="Times New Roman"/>
          <w:color w:val="000000"/>
          <w:sz w:val="24"/>
          <w:szCs w:val="24"/>
        </w:rPr>
        <w:t>. The first problem that was addressed will use Medicare Hospital Spending by Claim data as well as the Hospital Readmission Reduction Program data. The seven claim types (</w:t>
      </w:r>
      <w:r w:rsidRPr="00A556FA">
        <w:rPr>
          <w:rFonts w:ascii="Times New Roman" w:eastAsia="Times New Roman" w:hAnsi="Times New Roman"/>
          <w:color w:val="000000"/>
          <w:sz w:val="24"/>
          <w:szCs w:val="24"/>
        </w:rPr>
        <w:t xml:space="preserve">Home Health Agency, </w:t>
      </w:r>
      <w:r w:rsidRPr="00A556FA">
        <w:rPr>
          <w:rFonts w:ascii="Times New Roman" w:eastAsia="Times New Roman" w:hAnsi="Times New Roman"/>
          <w:color w:val="000000"/>
          <w:sz w:val="24"/>
          <w:szCs w:val="24"/>
        </w:rPr>
        <w:lastRenderedPageBreak/>
        <w:t>Hospice, Inpatient, Outpatient, Skilled Nursing Facility, Durable Medical Equipment, Carrier</w:t>
      </w:r>
      <w:r w:rsidRPr="00A556FA">
        <w:rPr>
          <w:rFonts w:ascii="Times New Roman" w:hAnsi="Times New Roman"/>
          <w:color w:val="000000"/>
          <w:sz w:val="24"/>
          <w:szCs w:val="24"/>
        </w:rPr>
        <w:t>)</w:t>
      </w:r>
      <w:r w:rsidRPr="00A556FA">
        <w:rPr>
          <w:rFonts w:ascii="Times New Roman" w:eastAsia="Times New Roman" w:hAnsi="Times New Roman"/>
          <w:color w:val="000000"/>
          <w:sz w:val="24"/>
          <w:szCs w:val="24"/>
        </w:rPr>
        <w:t xml:space="preserve"> over three admission periods (1 to 3 days Prior to Index Hospital Admission, During Index Ho</w:t>
      </w:r>
      <w:r w:rsidRPr="00A556FA">
        <w:rPr>
          <w:rFonts w:ascii="Times New Roman" w:eastAsia="Times New Roman" w:hAnsi="Times New Roman"/>
          <w:color w:val="000000"/>
          <w:sz w:val="24"/>
          <w:szCs w:val="24"/>
        </w:rPr>
        <w:t>s</w:t>
      </w:r>
      <w:r w:rsidRPr="00A556FA">
        <w:rPr>
          <w:rFonts w:ascii="Times New Roman" w:eastAsia="Times New Roman" w:hAnsi="Times New Roman"/>
          <w:color w:val="000000"/>
          <w:sz w:val="24"/>
          <w:szCs w:val="24"/>
        </w:rPr>
        <w:t xml:space="preserve">pital Admission, and 1 through 30 days After Discharge from Index Hospital Admission) </w:t>
      </w:r>
      <w:r w:rsidRPr="00A556FA">
        <w:rPr>
          <w:rFonts w:ascii="Times New Roman" w:hAnsi="Times New Roman"/>
          <w:color w:val="000000"/>
          <w:sz w:val="24"/>
          <w:szCs w:val="24"/>
        </w:rPr>
        <w:t xml:space="preserve"> are available </w:t>
      </w:r>
      <w:r w:rsidRPr="00A556FA">
        <w:rPr>
          <w:rFonts w:ascii="Times New Roman" w:eastAsia="Times New Roman" w:hAnsi="Times New Roman"/>
          <w:color w:val="000000"/>
          <w:sz w:val="24"/>
          <w:szCs w:val="24"/>
        </w:rPr>
        <w:t xml:space="preserve">for each individual hospital. After data tidying and transformation, </w:t>
      </w:r>
      <w:r w:rsidRPr="00A556FA">
        <w:rPr>
          <w:rFonts w:ascii="Times New Roman" w:hAnsi="Times New Roman"/>
          <w:color w:val="000000"/>
          <w:sz w:val="24"/>
          <w:szCs w:val="24"/>
        </w:rPr>
        <w:t xml:space="preserve">the final </w:t>
      </w:r>
      <w:proofErr w:type="spellStart"/>
      <w:r w:rsidRPr="00A556FA">
        <w:rPr>
          <w:rFonts w:ascii="Times New Roman" w:hAnsi="Times New Roman"/>
          <w:color w:val="000000"/>
          <w:sz w:val="24"/>
          <w:szCs w:val="24"/>
        </w:rPr>
        <w:t>dataframe</w:t>
      </w:r>
      <w:proofErr w:type="spellEnd"/>
      <w:r w:rsidRPr="00A556FA">
        <w:rPr>
          <w:rFonts w:ascii="Times New Roman" w:hAnsi="Times New Roman"/>
          <w:color w:val="000000"/>
          <w:sz w:val="24"/>
          <w:szCs w:val="24"/>
        </w:rPr>
        <w:t xml:space="preserve"> will have</w:t>
      </w:r>
      <w:r w:rsidRPr="00A556FA">
        <w:rPr>
          <w:rFonts w:ascii="Times New Roman" w:eastAsia="Times New Roman" w:hAnsi="Times New Roman"/>
          <w:color w:val="000000"/>
          <w:sz w:val="24"/>
          <w:szCs w:val="24"/>
        </w:rPr>
        <w:t xml:space="preserve"> 21 explanatory variables. And plus one Complete Episode variable, total 22 explanat</w:t>
      </w:r>
      <w:r w:rsidRPr="00A556FA">
        <w:rPr>
          <w:rFonts w:ascii="Times New Roman" w:eastAsia="Times New Roman" w:hAnsi="Times New Roman"/>
          <w:color w:val="000000"/>
          <w:sz w:val="24"/>
          <w:szCs w:val="24"/>
        </w:rPr>
        <w:t>o</w:t>
      </w:r>
      <w:r w:rsidRPr="00A556FA">
        <w:rPr>
          <w:rFonts w:ascii="Times New Roman" w:eastAsia="Times New Roman" w:hAnsi="Times New Roman"/>
          <w:color w:val="000000"/>
          <w:sz w:val="24"/>
          <w:szCs w:val="24"/>
        </w:rPr>
        <w:t xml:space="preserve">ry variables will be analyzed. The outcome variable </w:t>
      </w:r>
      <w:r w:rsidRPr="00A556FA">
        <w:rPr>
          <w:rFonts w:ascii="Times New Roman" w:hAnsi="Times New Roman"/>
          <w:color w:val="000000"/>
          <w:sz w:val="24"/>
          <w:szCs w:val="24"/>
        </w:rPr>
        <w:t>will be</w:t>
      </w:r>
      <w:r w:rsidRPr="00A556FA">
        <w:rPr>
          <w:rFonts w:ascii="Times New Roman" w:eastAsia="Times New Roman" w:hAnsi="Times New Roman"/>
          <w:color w:val="000000"/>
          <w:sz w:val="24"/>
          <w:szCs w:val="24"/>
        </w:rPr>
        <w:t xml:space="preserve"> the actual number of readmission or readmission rate. </w:t>
      </w:r>
      <w:r w:rsidRPr="00A556FA">
        <w:rPr>
          <w:rFonts w:ascii="Times New Roman" w:hAnsi="Times New Roman"/>
          <w:color w:val="000000"/>
          <w:sz w:val="24"/>
          <w:szCs w:val="24"/>
        </w:rPr>
        <w:t xml:space="preserve">The </w:t>
      </w:r>
      <w:r w:rsidRPr="00A556FA">
        <w:rPr>
          <w:rFonts w:ascii="Times New Roman" w:eastAsia="Times New Roman" w:hAnsi="Times New Roman"/>
          <w:color w:val="000000"/>
          <w:sz w:val="24"/>
          <w:szCs w:val="24"/>
        </w:rPr>
        <w:t xml:space="preserve">second problem will </w:t>
      </w:r>
      <w:r w:rsidRPr="00A556FA">
        <w:rPr>
          <w:rFonts w:ascii="Times New Roman" w:hAnsi="Times New Roman"/>
          <w:color w:val="000000"/>
          <w:sz w:val="24"/>
          <w:szCs w:val="24"/>
        </w:rPr>
        <w:t>use</w:t>
      </w:r>
      <w:r w:rsidRPr="00A556FA">
        <w:rPr>
          <w:rFonts w:ascii="Times New Roman" w:eastAsia="Times New Roman" w:hAnsi="Times New Roman"/>
          <w:color w:val="000000"/>
          <w:sz w:val="24"/>
          <w:szCs w:val="24"/>
        </w:rPr>
        <w:t xml:space="preserve"> the State Drug Utilization Data 2017. Two cat</w:t>
      </w:r>
      <w:r w:rsidRPr="00A556FA">
        <w:rPr>
          <w:rFonts w:ascii="Times New Roman" w:eastAsia="Times New Roman" w:hAnsi="Times New Roman"/>
          <w:color w:val="000000"/>
          <w:sz w:val="24"/>
          <w:szCs w:val="24"/>
        </w:rPr>
        <w:t>e</w:t>
      </w:r>
      <w:r w:rsidRPr="00A556FA">
        <w:rPr>
          <w:rFonts w:ascii="Times New Roman" w:eastAsia="Times New Roman" w:hAnsi="Times New Roman"/>
          <w:color w:val="000000"/>
          <w:sz w:val="24"/>
          <w:szCs w:val="24"/>
        </w:rPr>
        <w:t>gorical variables are FFS and MCO, while the Units Reimbursed and Medicaid Amount Rei</w:t>
      </w:r>
      <w:r w:rsidRPr="00A556FA">
        <w:rPr>
          <w:rFonts w:ascii="Times New Roman" w:eastAsia="Times New Roman" w:hAnsi="Times New Roman"/>
          <w:color w:val="000000"/>
          <w:sz w:val="24"/>
          <w:szCs w:val="24"/>
        </w:rPr>
        <w:t>m</w:t>
      </w:r>
      <w:r w:rsidRPr="00A556FA">
        <w:rPr>
          <w:rFonts w:ascii="Times New Roman" w:eastAsia="Times New Roman" w:hAnsi="Times New Roman"/>
          <w:color w:val="000000"/>
          <w:sz w:val="24"/>
          <w:szCs w:val="24"/>
        </w:rPr>
        <w:t>bursed will both be numerical variables.</w:t>
      </w:r>
    </w:p>
    <w:p w:rsidR="009726A9" w:rsidRPr="009726A9" w:rsidRDefault="009726A9" w:rsidP="00B22AB1">
      <w:pPr>
        <w:rPr>
          <w:rFonts w:ascii="Times New Roman" w:eastAsiaTheme="minorEastAsia" w:hAnsi="Times New Roman" w:hint="eastAsia"/>
          <w:color w:val="000000"/>
          <w:sz w:val="24"/>
          <w:szCs w:val="24"/>
        </w:rPr>
      </w:pPr>
    </w:p>
    <w:p w:rsidR="00B22AB1" w:rsidRDefault="00B22AB1" w:rsidP="00B22AB1">
      <w:pPr>
        <w:pStyle w:val="xmsonospacing"/>
        <w:shd w:val="clear" w:color="auto" w:fill="FFFFFF"/>
        <w:spacing w:before="0" w:beforeAutospacing="0" w:after="0" w:afterAutospacing="0"/>
        <w:jc w:val="center"/>
        <w:rPr>
          <w:rFonts w:eastAsiaTheme="minorEastAsia" w:hint="eastAsia"/>
          <w:b/>
          <w:color w:val="000000"/>
          <w:shd w:val="clear" w:color="auto" w:fill="FFFFFF"/>
        </w:rPr>
      </w:pPr>
      <w:r w:rsidRPr="00A556FA">
        <w:rPr>
          <w:b/>
          <w:color w:val="000000"/>
          <w:shd w:val="clear" w:color="auto" w:fill="FFFFFF"/>
        </w:rPr>
        <w:t>Statistical Methods</w:t>
      </w:r>
    </w:p>
    <w:p w:rsidR="009726A9" w:rsidRPr="009726A9" w:rsidRDefault="009726A9" w:rsidP="00B22AB1">
      <w:pPr>
        <w:pStyle w:val="xmsonospacing"/>
        <w:shd w:val="clear" w:color="auto" w:fill="FFFFFF"/>
        <w:spacing w:before="0" w:beforeAutospacing="0" w:after="0" w:afterAutospacing="0"/>
        <w:jc w:val="center"/>
        <w:rPr>
          <w:rFonts w:eastAsiaTheme="minorEastAsia" w:hint="eastAsia"/>
          <w:b/>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9726A9" w:rsidRPr="00A556FA" w:rsidRDefault="00B22AB1" w:rsidP="00B22AB1">
      <w:pPr>
        <w:rPr>
          <w:rFonts w:ascii="Times New Roman" w:hAnsi="Times New Roman"/>
          <w:color w:val="000000"/>
          <w:sz w:val="24"/>
          <w:szCs w:val="24"/>
        </w:rPr>
      </w:pPr>
      <w:r w:rsidRPr="00A556FA">
        <w:rPr>
          <w:rFonts w:ascii="Times New Roman" w:hAnsi="Times New Roman"/>
          <w:color w:val="000000"/>
          <w:sz w:val="24"/>
          <w:szCs w:val="24"/>
        </w:rPr>
        <w:t>Across all the variables, correlation coefficients between any two variables will be calculated using Pearson’s Correlation method to summarize the strength of linear relationship between two variables. It can serve as a way for the feature selection as well. The variables that are highly co</w:t>
      </w:r>
      <w:r w:rsidRPr="00A556FA">
        <w:rPr>
          <w:rFonts w:ascii="Times New Roman" w:hAnsi="Times New Roman"/>
          <w:color w:val="000000"/>
          <w:sz w:val="24"/>
          <w:szCs w:val="24"/>
        </w:rPr>
        <w:t>r</w:t>
      </w:r>
      <w:r w:rsidRPr="00A556FA">
        <w:rPr>
          <w:rFonts w:ascii="Times New Roman" w:hAnsi="Times New Roman"/>
          <w:color w:val="000000"/>
          <w:sz w:val="24"/>
          <w:szCs w:val="24"/>
        </w:rPr>
        <w:t xml:space="preserve">related with each other may not add extra information to the final model, but act redundantly to slow down the training process. In addition, the data will be centered and scaled to help improve the accuracy of the data. The formula is showed below, where u is the mean and s is the standard deviation. </w:t>
      </w:r>
    </w:p>
    <w:p w:rsidR="009726A9" w:rsidRPr="009726A9" w:rsidRDefault="00B22AB1" w:rsidP="009726A9">
      <w:pPr>
        <w:jc w:val="center"/>
        <w:rPr>
          <w:rFonts w:ascii="Times New Roman" w:hAnsi="Times New Roman"/>
          <w:i/>
          <w:color w:val="000000"/>
          <w:sz w:val="24"/>
          <w:szCs w:val="24"/>
        </w:rPr>
      </w:pPr>
      <w:r w:rsidRPr="009726A9">
        <w:rPr>
          <w:rFonts w:ascii="Times New Roman" w:hAnsi="Times New Roman"/>
          <w:i/>
          <w:color w:val="000000"/>
          <w:sz w:val="24"/>
          <w:szCs w:val="24"/>
        </w:rPr>
        <w:t>Scaled Value = (x - u) / s</w:t>
      </w:r>
    </w:p>
    <w:p w:rsidR="009726A9" w:rsidRDefault="009726A9" w:rsidP="00B22AB1">
      <w:pPr>
        <w:rPr>
          <w:rFonts w:ascii="Times New Roman" w:hAnsi="Times New Roman" w:hint="eastAsia"/>
          <w:color w:val="000000"/>
          <w:sz w:val="24"/>
          <w:szCs w:val="24"/>
        </w:rPr>
      </w:pPr>
    </w:p>
    <w:p w:rsidR="00B22AB1" w:rsidRPr="00A556FA" w:rsidRDefault="00B22AB1" w:rsidP="00B22AB1">
      <w:pPr>
        <w:rPr>
          <w:rFonts w:ascii="Times New Roman" w:hAnsi="Times New Roman"/>
          <w:color w:val="000000"/>
          <w:sz w:val="24"/>
          <w:szCs w:val="24"/>
        </w:rPr>
      </w:pPr>
      <w:r w:rsidRPr="00A556FA">
        <w:rPr>
          <w:rFonts w:ascii="Times New Roman" w:hAnsi="Times New Roman"/>
          <w:color w:val="000000"/>
          <w:sz w:val="24"/>
          <w:szCs w:val="24"/>
        </w:rPr>
        <w:t>In addition, to increase the validity of the model, dataset will be randomly divided into the trai</w:t>
      </w:r>
      <w:r w:rsidRPr="00A556FA">
        <w:rPr>
          <w:rFonts w:ascii="Times New Roman" w:hAnsi="Times New Roman"/>
          <w:color w:val="000000"/>
          <w:sz w:val="24"/>
          <w:szCs w:val="24"/>
        </w:rPr>
        <w:t>n</w:t>
      </w:r>
      <w:r w:rsidRPr="00A556FA">
        <w:rPr>
          <w:rFonts w:ascii="Times New Roman" w:hAnsi="Times New Roman"/>
          <w:color w:val="000000"/>
          <w:sz w:val="24"/>
          <w:szCs w:val="24"/>
        </w:rPr>
        <w:t>ing and testing dataset (80/20) with 10 fold of cross validation. A multivariable linear regression model will be built, and subsequently evaluated using Accuracy, Mean Absolute Error (MAE), Mean Squared Error (MSE), Root Mean Square Error (RMSE) et cetera. Other types of models such as Random Forest, Support Vector Machine, Neural Networks, K-Nearest Neighbors, Gaussian Processor, and Gradient Boosting models will be built as well. In the end, the best model will be picked up to make predictions on the testing dataset. If time permits, logistic r</w:t>
      </w:r>
      <w:r w:rsidRPr="00A556FA">
        <w:rPr>
          <w:rFonts w:ascii="Times New Roman" w:hAnsi="Times New Roman"/>
          <w:color w:val="000000"/>
          <w:sz w:val="24"/>
          <w:szCs w:val="24"/>
        </w:rPr>
        <w:t>e</w:t>
      </w:r>
      <w:r w:rsidRPr="00A556FA">
        <w:rPr>
          <w:rFonts w:ascii="Times New Roman" w:hAnsi="Times New Roman"/>
          <w:color w:val="000000"/>
          <w:sz w:val="24"/>
          <w:szCs w:val="24"/>
        </w:rPr>
        <w:t>gression model can also be built in order to investigate if certain hospital will have higher than average national hospital readmission or lower. The average national hospital readmission rate will be calculated as the decision boundary to determine the classification. Any value equal or higher than the average will receive classification of 1, while any value smaller that the average will receive classification of 0. Confusion matrix will be built to help calculate sensitivity, spec</w:t>
      </w:r>
      <w:r w:rsidRPr="00A556FA">
        <w:rPr>
          <w:rFonts w:ascii="Times New Roman" w:hAnsi="Times New Roman"/>
          <w:color w:val="000000"/>
          <w:sz w:val="24"/>
          <w:szCs w:val="24"/>
        </w:rPr>
        <w:t>i</w:t>
      </w:r>
      <w:r w:rsidRPr="00A556FA">
        <w:rPr>
          <w:rFonts w:ascii="Times New Roman" w:hAnsi="Times New Roman"/>
          <w:color w:val="000000"/>
          <w:sz w:val="24"/>
          <w:szCs w:val="24"/>
        </w:rPr>
        <w:t>ficity, precision, FNR, FDR etcetera. ROC curve will be drawn to illustrate the</w:t>
      </w:r>
      <w:r w:rsidR="009726A9">
        <w:rPr>
          <w:rFonts w:ascii="Times New Roman" w:hAnsi="Times New Roman" w:hint="eastAsia"/>
          <w:color w:val="000000"/>
          <w:sz w:val="24"/>
          <w:szCs w:val="24"/>
        </w:rPr>
        <w:t xml:space="preserve"> </w:t>
      </w:r>
      <w:r w:rsidRPr="00A556FA">
        <w:rPr>
          <w:rFonts w:ascii="Times New Roman" w:hAnsi="Times New Roman"/>
          <w:color w:val="000000"/>
          <w:sz w:val="24"/>
          <w:szCs w:val="24"/>
        </w:rPr>
        <w:t xml:space="preserve">accuracy of the model. The AIC, F1 score and area under the curve (AUC) are the parameters that will be used to evaluate the accuracy of the model. </w:t>
      </w:r>
    </w:p>
    <w:p w:rsidR="00B22AB1" w:rsidRPr="00A556FA" w:rsidRDefault="00B22AB1" w:rsidP="00B22AB1">
      <w:pPr>
        <w:rPr>
          <w:rFonts w:ascii="Times New Roman" w:hAnsi="Times New Roman"/>
          <w:color w:val="000000"/>
          <w:sz w:val="24"/>
          <w:szCs w:val="24"/>
        </w:rPr>
      </w:pPr>
      <w:r w:rsidRPr="00A556FA">
        <w:rPr>
          <w:rFonts w:ascii="Times New Roman" w:hAnsi="Times New Roman"/>
          <w:color w:val="000000"/>
          <w:sz w:val="24"/>
          <w:szCs w:val="24"/>
        </w:rPr>
        <w:lastRenderedPageBreak/>
        <w:t>For prescription drug utilization study, Two Sample T-Test will be performed to check if the Medicaid Amount Reimbursement per each unit of drug will be any different if MCO utilization and FFS utilization are adopted by the state Medicaid program. The differences will be measured in terms of T-score. Then it can be translated into p-value to tell us how significant is the diffe</w:t>
      </w:r>
      <w:r w:rsidRPr="00A556FA">
        <w:rPr>
          <w:rFonts w:ascii="Times New Roman" w:hAnsi="Times New Roman"/>
          <w:color w:val="000000"/>
          <w:sz w:val="24"/>
          <w:szCs w:val="24"/>
        </w:rPr>
        <w:t>r</w:t>
      </w:r>
      <w:r w:rsidRPr="00A556FA">
        <w:rPr>
          <w:rFonts w:ascii="Times New Roman" w:hAnsi="Times New Roman"/>
          <w:color w:val="000000"/>
          <w:sz w:val="24"/>
          <w:szCs w:val="24"/>
        </w:rPr>
        <w:t>ences, whether the MCO has higher Medicaid amount per each unit of drug or lower. Confidence interval will also be calculated. In this case, if the interval crosses zero, then the result is not si</w:t>
      </w:r>
      <w:r w:rsidRPr="00A556FA">
        <w:rPr>
          <w:rFonts w:ascii="Times New Roman" w:hAnsi="Times New Roman"/>
          <w:color w:val="000000"/>
          <w:sz w:val="24"/>
          <w:szCs w:val="24"/>
        </w:rPr>
        <w:t>g</w:t>
      </w:r>
      <w:r w:rsidRPr="00A556FA">
        <w:rPr>
          <w:rFonts w:ascii="Times New Roman" w:hAnsi="Times New Roman"/>
          <w:color w:val="000000"/>
          <w:sz w:val="24"/>
          <w:szCs w:val="24"/>
        </w:rPr>
        <w:t>nificant and vice versa. Another approach is to resample the data points and calculate its boo</w:t>
      </w:r>
      <w:r w:rsidRPr="00A556FA">
        <w:rPr>
          <w:rFonts w:ascii="Times New Roman" w:hAnsi="Times New Roman"/>
          <w:color w:val="000000"/>
          <w:sz w:val="24"/>
          <w:szCs w:val="24"/>
        </w:rPr>
        <w:t>t</w:t>
      </w:r>
      <w:r w:rsidRPr="00A556FA">
        <w:rPr>
          <w:rFonts w:ascii="Times New Roman" w:hAnsi="Times New Roman"/>
          <w:color w:val="000000"/>
          <w:sz w:val="24"/>
          <w:szCs w:val="24"/>
        </w:rPr>
        <w:t>strap statistics.</w:t>
      </w:r>
    </w:p>
    <w:p w:rsidR="00B22AB1" w:rsidRPr="00A556FA" w:rsidRDefault="00B22AB1" w:rsidP="00B22AB1">
      <w:pPr>
        <w:rPr>
          <w:rFonts w:ascii="Times New Roman" w:hAnsi="Times New Roman"/>
          <w:color w:val="000000"/>
          <w:sz w:val="24"/>
          <w:szCs w:val="24"/>
        </w:rPr>
      </w:pPr>
    </w:p>
    <w:p w:rsidR="00B22AB1" w:rsidRPr="00A556FA" w:rsidRDefault="00B22AB1" w:rsidP="00B22AB1">
      <w:pPr>
        <w:pStyle w:val="xmsonospacing"/>
        <w:shd w:val="clear" w:color="auto" w:fill="FFFFFF"/>
        <w:spacing w:before="0" w:beforeAutospacing="0" w:after="0" w:afterAutospacing="0"/>
        <w:jc w:val="center"/>
        <w:rPr>
          <w:b/>
          <w:color w:val="000000"/>
          <w:shd w:val="clear" w:color="auto" w:fill="FFFFFF"/>
        </w:rPr>
      </w:pPr>
      <w:r w:rsidRPr="00A556FA">
        <w:rPr>
          <w:b/>
          <w:color w:val="222222"/>
          <w:shd w:val="clear" w:color="auto" w:fill="FFFFFF"/>
        </w:rPr>
        <w:t>Data Acquisition and Wrangling</w:t>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sidRPr="00A556FA">
        <w:rPr>
          <w:color w:val="000000"/>
          <w:shd w:val="clear" w:color="auto" w:fill="FFFFFF"/>
        </w:rPr>
        <w:t>Data Acquisition:</w:t>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sidRPr="00A556FA">
        <w:rPr>
          <w:color w:val="000000"/>
          <w:shd w:val="clear" w:color="auto" w:fill="FFFFFF"/>
        </w:rPr>
        <w:t xml:space="preserve">Three </w:t>
      </w:r>
      <w:proofErr w:type="spellStart"/>
      <w:r w:rsidRPr="00A556FA">
        <w:rPr>
          <w:color w:val="000000"/>
          <w:shd w:val="clear" w:color="auto" w:fill="FFFFFF"/>
        </w:rPr>
        <w:t>csv</w:t>
      </w:r>
      <w:proofErr w:type="spellEnd"/>
      <w:r w:rsidRPr="00A556FA">
        <w:rPr>
          <w:color w:val="000000"/>
          <w:shd w:val="clear" w:color="auto" w:fill="FFFFFF"/>
        </w:rPr>
        <w:t xml:space="preserve"> files were collected from internet. The first one is the “Hospital Readmission Redu</w:t>
      </w:r>
      <w:r w:rsidRPr="00A556FA">
        <w:rPr>
          <w:color w:val="000000"/>
          <w:shd w:val="clear" w:color="auto" w:fill="FFFFFF"/>
        </w:rPr>
        <w:t>c</w:t>
      </w:r>
      <w:r w:rsidRPr="00A556FA">
        <w:rPr>
          <w:color w:val="000000"/>
          <w:shd w:val="clear" w:color="auto" w:fill="FFFFFF"/>
        </w:rPr>
        <w:t>tion Program” which was downloaded from healthdata.gov. It is composed of 12 features and 19344 observations. Most of the features are self explanatory by the columns names, except the excess readmissions. According the CMS, “excess readmissions are measured by a ratio, calc</w:t>
      </w:r>
      <w:r w:rsidRPr="00A556FA">
        <w:rPr>
          <w:color w:val="000000"/>
          <w:shd w:val="clear" w:color="auto" w:fill="FFFFFF"/>
        </w:rPr>
        <w:t>u</w:t>
      </w:r>
      <w:r w:rsidRPr="00A556FA">
        <w:rPr>
          <w:color w:val="000000"/>
          <w:shd w:val="clear" w:color="auto" w:fill="FFFFFF"/>
        </w:rPr>
        <w:t>lated by dividing a hospital’s number of “predicted” 30-day readmissions for heart attack (AMI), heart failure (HF), pneumonia, chronic obstructive pulmonary disease (COPD), hip/knee r</w:t>
      </w:r>
      <w:r w:rsidRPr="00A556FA">
        <w:rPr>
          <w:color w:val="000000"/>
          <w:shd w:val="clear" w:color="auto" w:fill="FFFFFF"/>
        </w:rPr>
        <w:t>e</w:t>
      </w:r>
      <w:r w:rsidRPr="00A556FA">
        <w:rPr>
          <w:color w:val="000000"/>
          <w:shd w:val="clear" w:color="auto" w:fill="FFFFFF"/>
        </w:rPr>
        <w:t>placement (THA/TKA), and coronary artery bypass graft surgery (CABG) by the number that would be “expected,” based on an average hospital with similar patients.”</w:t>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sidRPr="00A556FA">
        <w:rPr>
          <w:color w:val="000000"/>
          <w:shd w:val="clear" w:color="auto" w:fill="FFFFFF"/>
        </w:rPr>
        <w:t>The second dataset is downloaded from data.gov. The data of the dataset is called “Medicare Hospital Spending by Claim”. It is a dataset with 13 features and 67826 observations. Per CMS, the data displayed here describes average spending levels during hospitals’ Medicare Spending per Beneficiary (MSPB) episodes by Medicare claim type. </w:t>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sidRPr="00A556FA">
        <w:rPr>
          <w:color w:val="000000"/>
          <w:shd w:val="clear" w:color="auto" w:fill="FFFFFF"/>
        </w:rPr>
        <w:t xml:space="preserve">The third dataset is downloaded from data.medicaid.gov. The name is called State_Drug_Utilization_Data_2019. It is composed of 20 features and 3,578,549 observations. </w:t>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sidRPr="00A556FA">
        <w:rPr>
          <w:color w:val="000000"/>
          <w:shd w:val="clear" w:color="auto" w:fill="FFFFFF"/>
        </w:rPr>
        <w:t>Per CMS, Drug utilization data are reported by states for covered outpatient drugs that are paid for by state Medicaid agencies since the start of the Medicaid Drug Rebate Program. The data includes state, drug name, National Drug Code, number of prescriptions and dollars reimbursed. </w:t>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sidRPr="00A556FA">
        <w:rPr>
          <w:color w:val="000000"/>
          <w:shd w:val="clear" w:color="auto" w:fill="FFFFFF"/>
        </w:rPr>
        <w:t>Data Wrangling:</w:t>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sidRPr="00A556FA">
        <w:rPr>
          <w:color w:val="000000"/>
          <w:shd w:val="clear" w:color="auto" w:fill="FFFFFF"/>
        </w:rPr>
        <w:t>After loaded the first two datasets into python Jupiter notebook and got the summary of the data frame, it is immediately noticeable that both data frames share several identical variables, such as Facility ID, Facility Name, and State. Therefore, these two data frames were merged together. The resulting data frame contains 22 features and 338,976 observations.</w:t>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r w:rsidRPr="00A556FA">
        <w:rPr>
          <w:color w:val="000000"/>
          <w:shd w:val="clear" w:color="auto" w:fill="FFFFFF"/>
        </w:rPr>
        <w:lastRenderedPageBreak/>
        <w:t>After dropping variables that are unnecessary or not really relevant to study of my hypothesis, the amounts of missing data were calculated as well as shown in the following figure.  Number of Discharges and Number of Readmission have quite a lot of missing values. Since those variables are very critical for my analysis, imputation of the missing data will be performed as nece</w:t>
      </w:r>
      <w:r w:rsidRPr="00A556FA">
        <w:rPr>
          <w:color w:val="000000"/>
          <w:shd w:val="clear" w:color="auto" w:fill="FFFFFF"/>
        </w:rPr>
        <w:t>s</w:t>
      </w:r>
      <w:r w:rsidRPr="00A556FA">
        <w:rPr>
          <w:color w:val="000000"/>
          <w:shd w:val="clear" w:color="auto" w:fill="FFFFFF"/>
        </w:rPr>
        <w:t>sary. However, the exploratory data analysis will be performed first so that it will be useful to find out the best way to fix the issue of missing data, either dropping the observations or imput</w:t>
      </w:r>
      <w:r w:rsidRPr="00A556FA">
        <w:rPr>
          <w:color w:val="000000"/>
          <w:shd w:val="clear" w:color="auto" w:fill="FFFFFF"/>
        </w:rPr>
        <w:t>a</w:t>
      </w:r>
      <w:r w:rsidRPr="00A556FA">
        <w:rPr>
          <w:color w:val="000000"/>
          <w:shd w:val="clear" w:color="auto" w:fill="FFFFFF"/>
        </w:rPr>
        <w:t xml:space="preserve">tion. </w:t>
      </w:r>
    </w:p>
    <w:p w:rsidR="009726A9" w:rsidRPr="009726A9" w:rsidRDefault="009726A9" w:rsidP="00B22AB1">
      <w:pPr>
        <w:pStyle w:val="xmsonospacing"/>
        <w:shd w:val="clear" w:color="auto" w:fill="FFFFFF"/>
        <w:spacing w:before="0" w:beforeAutospacing="0" w:after="0" w:afterAutospacing="0"/>
        <w:rPr>
          <w:rFonts w:eastAsiaTheme="minorEastAsia" w:hint="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Pr>
          <w:noProof/>
          <w:color w:val="000000"/>
          <w:shd w:val="clear" w:color="auto" w:fill="FFFFFF"/>
        </w:rPr>
        <w:drawing>
          <wp:inline distT="0" distB="0" distL="0" distR="0">
            <wp:extent cx="4008120" cy="275082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008120" cy="2750820"/>
                    </a:xfrm>
                    <a:prstGeom prst="rect">
                      <a:avLst/>
                    </a:prstGeom>
                    <a:noFill/>
                    <a:ln w="9525">
                      <a:noFill/>
                      <a:miter lim="800000"/>
                      <a:headEnd/>
                      <a:tailEnd/>
                    </a:ln>
                  </pic:spPr>
                </pic:pic>
              </a:graphicData>
            </a:graphic>
          </wp:inline>
        </w:drawing>
      </w:r>
    </w:p>
    <w:p w:rsidR="00B22AB1" w:rsidRPr="00A556FA" w:rsidRDefault="00B22AB1" w:rsidP="00B22AB1">
      <w:pPr>
        <w:shd w:val="clear" w:color="auto" w:fill="FFFFFF"/>
        <w:spacing w:after="0"/>
        <w:rPr>
          <w:rFonts w:ascii="Times New Roman" w:eastAsia="Times New Roman" w:hAnsi="Times New Roman"/>
          <w:b/>
          <w:color w:val="000000"/>
          <w:sz w:val="24"/>
          <w:szCs w:val="24"/>
          <w:shd w:val="clear" w:color="auto" w:fill="FFFFFF"/>
        </w:rPr>
      </w:pPr>
    </w:p>
    <w:p w:rsidR="00B22AB1" w:rsidRPr="00A556FA" w:rsidRDefault="00B22AB1" w:rsidP="00B22AB1">
      <w:pPr>
        <w:shd w:val="clear" w:color="auto" w:fill="FFFFFF"/>
        <w:spacing w:after="0"/>
        <w:rPr>
          <w:rFonts w:ascii="Times New Roman" w:eastAsia="Times New Roman" w:hAnsi="Times New Roman"/>
          <w:b/>
          <w:color w:val="000000"/>
          <w:sz w:val="24"/>
          <w:szCs w:val="24"/>
          <w:shd w:val="clear" w:color="auto" w:fill="FFFFFF"/>
        </w:rPr>
      </w:pPr>
      <w:r>
        <w:rPr>
          <w:rFonts w:ascii="Times New Roman" w:eastAsia="Times New Roman" w:hAnsi="Times New Roman"/>
          <w:b/>
          <w:noProof/>
          <w:color w:val="000000"/>
          <w:sz w:val="24"/>
          <w:szCs w:val="24"/>
          <w:shd w:val="clear" w:color="auto" w:fill="FFFFFF"/>
        </w:rPr>
        <w:drawing>
          <wp:inline distT="0" distB="0" distL="0" distR="0">
            <wp:extent cx="3924300" cy="12192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924300" cy="1219200"/>
                    </a:xfrm>
                    <a:prstGeom prst="rect">
                      <a:avLst/>
                    </a:prstGeom>
                    <a:noFill/>
                    <a:ln w="9525">
                      <a:noFill/>
                      <a:miter lim="800000"/>
                      <a:headEnd/>
                      <a:tailEnd/>
                    </a:ln>
                  </pic:spPr>
                </pic:pic>
              </a:graphicData>
            </a:graphic>
          </wp:inline>
        </w:drawing>
      </w:r>
    </w:p>
    <w:p w:rsidR="00B22AB1" w:rsidRPr="00A556FA" w:rsidRDefault="00B22AB1" w:rsidP="00B22AB1">
      <w:pPr>
        <w:shd w:val="clear" w:color="auto" w:fill="FFFFFF"/>
        <w:spacing w:after="0"/>
        <w:rPr>
          <w:rFonts w:ascii="Times New Roman" w:eastAsia="Times New Roman" w:hAnsi="Times New Roman"/>
          <w:b/>
          <w:color w:val="000000"/>
          <w:sz w:val="24"/>
          <w:szCs w:val="24"/>
          <w:shd w:val="clear" w:color="auto" w:fill="FFFFFF"/>
        </w:rPr>
      </w:pPr>
      <w:r>
        <w:rPr>
          <w:rFonts w:ascii="Times New Roman" w:eastAsia="Times New Roman" w:hAnsi="Times New Roman"/>
          <w:b/>
          <w:noProof/>
          <w:color w:val="000000"/>
          <w:sz w:val="24"/>
          <w:szCs w:val="24"/>
          <w:shd w:val="clear" w:color="auto" w:fill="FFFFFF"/>
        </w:rPr>
        <w:drawing>
          <wp:inline distT="0" distB="0" distL="0" distR="0">
            <wp:extent cx="3764280" cy="1219200"/>
            <wp:effectExtent l="1905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764280" cy="1219200"/>
                    </a:xfrm>
                    <a:prstGeom prst="rect">
                      <a:avLst/>
                    </a:prstGeom>
                    <a:noFill/>
                    <a:ln w="9525">
                      <a:noFill/>
                      <a:miter lim="800000"/>
                      <a:headEnd/>
                      <a:tailEnd/>
                    </a:ln>
                  </pic:spPr>
                </pic:pic>
              </a:graphicData>
            </a:graphic>
          </wp:inline>
        </w:drawing>
      </w:r>
    </w:p>
    <w:p w:rsidR="00B22AB1" w:rsidRPr="00A556FA" w:rsidRDefault="00B22AB1" w:rsidP="00B22AB1">
      <w:pPr>
        <w:shd w:val="clear" w:color="auto" w:fill="FFFFFF"/>
        <w:spacing w:after="0"/>
        <w:rPr>
          <w:rFonts w:ascii="Times New Roman" w:eastAsia="Times New Roman" w:hAnsi="Times New Roman"/>
          <w:b/>
          <w:color w:val="000000"/>
          <w:sz w:val="24"/>
          <w:szCs w:val="24"/>
          <w:shd w:val="clear" w:color="auto" w:fill="FFFFFF"/>
        </w:rPr>
      </w:pPr>
    </w:p>
    <w:p w:rsidR="00B22AB1" w:rsidRPr="00A556FA" w:rsidRDefault="00B22AB1" w:rsidP="00B22AB1">
      <w:pPr>
        <w:shd w:val="clear" w:color="auto" w:fill="FFFFFF"/>
        <w:spacing w:after="0"/>
        <w:rPr>
          <w:rFonts w:ascii="Times New Roman" w:eastAsia="Times New Roman" w:hAnsi="Times New Roman"/>
          <w:b/>
          <w:color w:val="000000"/>
          <w:sz w:val="24"/>
          <w:szCs w:val="24"/>
          <w:shd w:val="clear" w:color="auto" w:fill="FFFFFF"/>
        </w:rPr>
      </w:pPr>
    </w:p>
    <w:p w:rsidR="00B22AB1" w:rsidRPr="00A556FA" w:rsidRDefault="00B22AB1" w:rsidP="00B22AB1">
      <w:pPr>
        <w:shd w:val="clear" w:color="auto" w:fill="FFFFFF"/>
        <w:spacing w:after="0"/>
        <w:rPr>
          <w:rFonts w:ascii="Times New Roman" w:eastAsia="Times New Roman" w:hAnsi="Times New Roman"/>
          <w:color w:val="000000"/>
          <w:sz w:val="24"/>
          <w:szCs w:val="24"/>
          <w:shd w:val="clear" w:color="auto" w:fill="FFFFFF"/>
        </w:rPr>
      </w:pPr>
      <w:r w:rsidRPr="00A556FA">
        <w:rPr>
          <w:rFonts w:ascii="Times New Roman" w:eastAsia="Times New Roman" w:hAnsi="Times New Roman"/>
          <w:color w:val="000000"/>
          <w:sz w:val="24"/>
          <w:szCs w:val="24"/>
          <w:shd w:val="clear" w:color="auto" w:fill="FFFFFF"/>
        </w:rPr>
        <w:t xml:space="preserve">Another critical step of data wrangling is to create two new variables: </w:t>
      </w:r>
      <w:proofErr w:type="spellStart"/>
      <w:r w:rsidRPr="00A556FA">
        <w:rPr>
          <w:rFonts w:ascii="Times New Roman" w:eastAsia="Times New Roman" w:hAnsi="Times New Roman"/>
          <w:color w:val="000000"/>
          <w:sz w:val="24"/>
          <w:szCs w:val="24"/>
          <w:shd w:val="clear" w:color="auto" w:fill="FFFFFF"/>
        </w:rPr>
        <w:t>Period_and_Claim</w:t>
      </w:r>
      <w:proofErr w:type="spellEnd"/>
      <w:r w:rsidRPr="00A556FA">
        <w:rPr>
          <w:rFonts w:ascii="Times New Roman" w:eastAsia="Times New Roman" w:hAnsi="Times New Roman"/>
          <w:color w:val="000000"/>
          <w:sz w:val="24"/>
          <w:szCs w:val="24"/>
          <w:shd w:val="clear" w:color="auto" w:fill="FFFFFF"/>
        </w:rPr>
        <w:t xml:space="preserve">, </w:t>
      </w:r>
      <w:proofErr w:type="spellStart"/>
      <w:r w:rsidRPr="00A556FA">
        <w:rPr>
          <w:rFonts w:ascii="Times New Roman" w:eastAsia="Times New Roman" w:hAnsi="Times New Roman"/>
          <w:color w:val="000000"/>
          <w:sz w:val="24"/>
          <w:szCs w:val="24"/>
          <w:shd w:val="clear" w:color="auto" w:fill="FFFFFF"/>
        </w:rPr>
        <w:t>readmission_rate</w:t>
      </w:r>
      <w:proofErr w:type="spellEnd"/>
      <w:r w:rsidRPr="00A556FA">
        <w:rPr>
          <w:rFonts w:ascii="Times New Roman" w:eastAsia="Times New Roman" w:hAnsi="Times New Roman"/>
          <w:color w:val="000000"/>
          <w:sz w:val="24"/>
          <w:szCs w:val="24"/>
          <w:shd w:val="clear" w:color="auto" w:fill="FFFFFF"/>
        </w:rPr>
        <w:t xml:space="preserve">. </w:t>
      </w:r>
      <w:proofErr w:type="spellStart"/>
      <w:r w:rsidRPr="00A556FA">
        <w:rPr>
          <w:rFonts w:ascii="Times New Roman" w:eastAsia="Times New Roman" w:hAnsi="Times New Roman"/>
          <w:color w:val="000000"/>
          <w:sz w:val="24"/>
          <w:szCs w:val="24"/>
          <w:shd w:val="clear" w:color="auto" w:fill="FFFFFF"/>
        </w:rPr>
        <w:t>Period_and_Claim</w:t>
      </w:r>
      <w:proofErr w:type="spellEnd"/>
      <w:r w:rsidRPr="00A556FA">
        <w:rPr>
          <w:rFonts w:ascii="Times New Roman" w:eastAsia="Times New Roman" w:hAnsi="Times New Roman"/>
          <w:color w:val="000000"/>
          <w:sz w:val="24"/>
          <w:szCs w:val="24"/>
          <w:shd w:val="clear" w:color="auto" w:fill="FFFFFF"/>
        </w:rPr>
        <w:t xml:space="preserve"> was created by combining variables of Period and Claim t</w:t>
      </w:r>
      <w:r w:rsidRPr="00A556FA">
        <w:rPr>
          <w:rFonts w:ascii="Times New Roman" w:eastAsia="Times New Roman" w:hAnsi="Times New Roman"/>
          <w:color w:val="000000"/>
          <w:sz w:val="24"/>
          <w:szCs w:val="24"/>
          <w:shd w:val="clear" w:color="auto" w:fill="FFFFFF"/>
        </w:rPr>
        <w:t>o</w:t>
      </w:r>
      <w:r w:rsidRPr="00A556FA">
        <w:rPr>
          <w:rFonts w:ascii="Times New Roman" w:eastAsia="Times New Roman" w:hAnsi="Times New Roman"/>
          <w:color w:val="000000"/>
          <w:sz w:val="24"/>
          <w:szCs w:val="24"/>
          <w:shd w:val="clear" w:color="auto" w:fill="FFFFFF"/>
        </w:rPr>
        <w:t>gether</w:t>
      </w:r>
      <w:r w:rsidR="00757BC7">
        <w:rPr>
          <w:rFonts w:ascii="Times New Roman" w:eastAsia="Times New Roman" w:hAnsi="Times New Roman"/>
          <w:color w:val="000000"/>
          <w:sz w:val="24"/>
          <w:szCs w:val="24"/>
          <w:shd w:val="clear" w:color="auto" w:fill="FFFFFF"/>
        </w:rPr>
        <w:t xml:space="preserve"> from original </w:t>
      </w:r>
      <w:proofErr w:type="spellStart"/>
      <w:r w:rsidR="00757BC7">
        <w:rPr>
          <w:rFonts w:ascii="Times New Roman" w:eastAsia="Times New Roman" w:hAnsi="Times New Roman"/>
          <w:color w:val="000000"/>
          <w:sz w:val="24"/>
          <w:szCs w:val="24"/>
          <w:shd w:val="clear" w:color="auto" w:fill="FFFFFF"/>
        </w:rPr>
        <w:t>data</w:t>
      </w:r>
      <w:r w:rsidRPr="00A556FA">
        <w:rPr>
          <w:rFonts w:ascii="Times New Roman" w:eastAsia="Times New Roman" w:hAnsi="Times New Roman"/>
          <w:color w:val="000000"/>
          <w:sz w:val="24"/>
          <w:szCs w:val="24"/>
          <w:shd w:val="clear" w:color="auto" w:fill="FFFFFF"/>
        </w:rPr>
        <w:t>frame</w:t>
      </w:r>
      <w:proofErr w:type="spellEnd"/>
      <w:r w:rsidRPr="00A556FA">
        <w:rPr>
          <w:rFonts w:ascii="Times New Roman" w:eastAsia="Times New Roman" w:hAnsi="Times New Roman"/>
          <w:color w:val="000000"/>
          <w:sz w:val="24"/>
          <w:szCs w:val="24"/>
          <w:shd w:val="clear" w:color="auto" w:fill="FFFFFF"/>
        </w:rPr>
        <w:t xml:space="preserve">, in the meantime, </w:t>
      </w:r>
      <w:proofErr w:type="spellStart"/>
      <w:r w:rsidRPr="00A556FA">
        <w:rPr>
          <w:rFonts w:ascii="Times New Roman" w:eastAsia="Times New Roman" w:hAnsi="Times New Roman"/>
          <w:color w:val="000000"/>
          <w:sz w:val="24"/>
          <w:szCs w:val="24"/>
          <w:shd w:val="clear" w:color="auto" w:fill="FFFFFF"/>
        </w:rPr>
        <w:t>readmission_rate</w:t>
      </w:r>
      <w:proofErr w:type="spellEnd"/>
      <w:r w:rsidRPr="00A556FA">
        <w:rPr>
          <w:rFonts w:ascii="Times New Roman" w:eastAsia="Times New Roman" w:hAnsi="Times New Roman"/>
          <w:color w:val="000000"/>
          <w:sz w:val="24"/>
          <w:szCs w:val="24"/>
          <w:shd w:val="clear" w:color="auto" w:fill="FFFFFF"/>
        </w:rPr>
        <w:t xml:space="preserve"> was calculated by dividing Number of Readmissions from Number of Discharges. Then the average hospital spending per </w:t>
      </w:r>
      <w:r w:rsidRPr="00A556FA">
        <w:rPr>
          <w:rFonts w:ascii="Times New Roman" w:eastAsia="Times New Roman" w:hAnsi="Times New Roman"/>
          <w:color w:val="000000"/>
          <w:sz w:val="24"/>
          <w:szCs w:val="24"/>
          <w:shd w:val="clear" w:color="auto" w:fill="FFFFFF"/>
        </w:rPr>
        <w:lastRenderedPageBreak/>
        <w:t xml:space="preserve">episode was calculated grouped by each facility name as well as each type of </w:t>
      </w:r>
      <w:proofErr w:type="spellStart"/>
      <w:r w:rsidRPr="00A556FA">
        <w:rPr>
          <w:rFonts w:ascii="Times New Roman" w:eastAsia="Times New Roman" w:hAnsi="Times New Roman"/>
          <w:color w:val="000000"/>
          <w:sz w:val="24"/>
          <w:szCs w:val="24"/>
          <w:shd w:val="clear" w:color="auto" w:fill="FFFFFF"/>
        </w:rPr>
        <w:t>Period_and_Claim</w:t>
      </w:r>
      <w:proofErr w:type="spellEnd"/>
      <w:r w:rsidRPr="00A556FA">
        <w:rPr>
          <w:rFonts w:ascii="Times New Roman" w:eastAsia="Times New Roman" w:hAnsi="Times New Roman"/>
          <w:color w:val="000000"/>
          <w:sz w:val="24"/>
          <w:szCs w:val="24"/>
          <w:shd w:val="clear" w:color="auto" w:fill="FFFFFF"/>
        </w:rPr>
        <w:t>. After transforming data from long to wide, the data table became significantly different from the original dataset (See below). The left one is the old data table while the ri</w:t>
      </w:r>
      <w:r w:rsidR="00757BC7">
        <w:rPr>
          <w:rFonts w:ascii="Times New Roman" w:eastAsia="Times New Roman" w:hAnsi="Times New Roman"/>
          <w:color w:val="000000"/>
          <w:sz w:val="24"/>
          <w:szCs w:val="24"/>
          <w:shd w:val="clear" w:color="auto" w:fill="FFFFFF"/>
        </w:rPr>
        <w:t>ght one i</w:t>
      </w:r>
      <w:r w:rsidR="00757BC7">
        <w:rPr>
          <w:rFonts w:ascii="Times New Roman" w:eastAsiaTheme="minorEastAsia" w:hAnsi="Times New Roman" w:hint="eastAsia"/>
          <w:color w:val="000000"/>
          <w:sz w:val="24"/>
          <w:szCs w:val="24"/>
          <w:shd w:val="clear" w:color="auto" w:fill="FFFFFF"/>
        </w:rPr>
        <w:t xml:space="preserve">s </w:t>
      </w:r>
      <w:r w:rsidRPr="00A556FA">
        <w:rPr>
          <w:rFonts w:ascii="Times New Roman" w:eastAsia="Times New Roman" w:hAnsi="Times New Roman"/>
          <w:color w:val="000000"/>
          <w:sz w:val="24"/>
          <w:szCs w:val="24"/>
          <w:shd w:val="clear" w:color="auto" w:fill="FFFFFF"/>
        </w:rPr>
        <w:t xml:space="preserve">the new data table. </w:t>
      </w:r>
    </w:p>
    <w:p w:rsidR="00B22AB1" w:rsidRPr="00A556FA" w:rsidRDefault="00B22AB1" w:rsidP="00B22AB1">
      <w:pPr>
        <w:shd w:val="clear" w:color="auto" w:fill="FFFFFF"/>
        <w:spacing w:after="0"/>
        <w:rPr>
          <w:rFonts w:ascii="Times New Roman" w:eastAsia="Times New Roman" w:hAnsi="Times New Roman"/>
          <w:b/>
          <w:color w:val="000000"/>
          <w:sz w:val="24"/>
          <w:szCs w:val="24"/>
          <w:shd w:val="clear" w:color="auto" w:fill="FFFFFF"/>
        </w:rPr>
      </w:pPr>
    </w:p>
    <w:p w:rsidR="00B22AB1" w:rsidRPr="00A556FA" w:rsidRDefault="00B22AB1" w:rsidP="00B22AB1">
      <w:pPr>
        <w:shd w:val="clear" w:color="auto" w:fill="FFFFFF"/>
        <w:spacing w:after="0"/>
        <w:rPr>
          <w:rFonts w:ascii="Times New Roman" w:eastAsia="Times New Roman" w:hAnsi="Times New Roman"/>
          <w:b/>
          <w:color w:val="000000"/>
          <w:sz w:val="24"/>
          <w:szCs w:val="24"/>
          <w:shd w:val="clear" w:color="auto" w:fill="FFFFFF"/>
        </w:rPr>
      </w:pPr>
    </w:p>
    <w:p w:rsidR="00B22AB1" w:rsidRPr="00A556FA" w:rsidRDefault="00B22AB1" w:rsidP="00B22AB1">
      <w:pPr>
        <w:shd w:val="clear" w:color="auto" w:fill="FFFFFF"/>
        <w:spacing w:after="0"/>
        <w:rPr>
          <w:rFonts w:ascii="Times New Roman" w:eastAsia="Times New Roman" w:hAnsi="Times New Roman"/>
          <w:b/>
          <w:color w:val="000000"/>
          <w:sz w:val="24"/>
          <w:szCs w:val="24"/>
          <w:shd w:val="clear" w:color="auto" w:fill="FFFFFF"/>
        </w:rPr>
      </w:pPr>
      <w:r>
        <w:rPr>
          <w:rFonts w:ascii="Times New Roman" w:eastAsia="Times New Roman" w:hAnsi="Times New Roman"/>
          <w:b/>
          <w:noProof/>
          <w:color w:val="000000"/>
          <w:sz w:val="24"/>
          <w:szCs w:val="24"/>
          <w:shd w:val="clear" w:color="auto" w:fill="FFFFFF"/>
        </w:rPr>
        <w:drawing>
          <wp:inline distT="0" distB="0" distL="0" distR="0">
            <wp:extent cx="3017520" cy="341376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017520" cy="3413760"/>
                    </a:xfrm>
                    <a:prstGeom prst="rect">
                      <a:avLst/>
                    </a:prstGeom>
                    <a:noFill/>
                    <a:ln w="9525">
                      <a:noFill/>
                      <a:miter lim="800000"/>
                      <a:headEnd/>
                      <a:tailEnd/>
                    </a:ln>
                  </pic:spPr>
                </pic:pic>
              </a:graphicData>
            </a:graphic>
          </wp:inline>
        </w:drawing>
      </w:r>
      <w:r w:rsidRPr="00A556FA">
        <w:rPr>
          <w:rFonts w:ascii="Times New Roman" w:eastAsia="Times New Roman" w:hAnsi="Times New Roman"/>
          <w:b/>
          <w:color w:val="000000"/>
          <w:sz w:val="24"/>
          <w:szCs w:val="24"/>
          <w:shd w:val="clear" w:color="auto" w:fill="FFFFFF"/>
        </w:rPr>
        <w:t xml:space="preserve"> </w:t>
      </w:r>
      <w:r>
        <w:rPr>
          <w:rFonts w:ascii="Times New Roman" w:eastAsia="Times New Roman" w:hAnsi="Times New Roman"/>
          <w:b/>
          <w:noProof/>
          <w:color w:val="000000"/>
          <w:sz w:val="24"/>
          <w:szCs w:val="24"/>
          <w:shd w:val="clear" w:color="auto" w:fill="FFFFFF"/>
        </w:rPr>
        <w:drawing>
          <wp:inline distT="0" distB="0" distL="0" distR="0">
            <wp:extent cx="2842260" cy="639318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842260" cy="6393180"/>
                    </a:xfrm>
                    <a:prstGeom prst="rect">
                      <a:avLst/>
                    </a:prstGeom>
                    <a:noFill/>
                    <a:ln w="9525">
                      <a:noFill/>
                      <a:miter lim="800000"/>
                      <a:headEnd/>
                      <a:tailEnd/>
                    </a:ln>
                  </pic:spPr>
                </pic:pic>
              </a:graphicData>
            </a:graphic>
          </wp:inline>
        </w:drawing>
      </w:r>
    </w:p>
    <w:p w:rsidR="00B22AB1" w:rsidRPr="00A556FA" w:rsidRDefault="00B22AB1" w:rsidP="00B22AB1">
      <w:pPr>
        <w:shd w:val="clear" w:color="auto" w:fill="FFFFFF"/>
        <w:spacing w:after="0"/>
        <w:rPr>
          <w:rFonts w:ascii="Times New Roman" w:eastAsia="Times New Roman" w:hAnsi="Times New Roman"/>
          <w:b/>
          <w:color w:val="000000"/>
          <w:sz w:val="24"/>
          <w:szCs w:val="24"/>
          <w:shd w:val="clear" w:color="auto" w:fill="FFFFFF"/>
        </w:rPr>
      </w:pPr>
    </w:p>
    <w:p w:rsidR="00B22AB1" w:rsidRPr="00A556FA" w:rsidRDefault="00B22AB1" w:rsidP="00B22AB1">
      <w:pPr>
        <w:shd w:val="clear" w:color="auto" w:fill="FFFFFF"/>
        <w:spacing w:after="0"/>
        <w:rPr>
          <w:rFonts w:ascii="Times New Roman" w:eastAsia="Times New Roman" w:hAnsi="Times New Roman"/>
          <w:b/>
          <w:color w:val="000000"/>
          <w:sz w:val="24"/>
          <w:szCs w:val="24"/>
          <w:shd w:val="clear" w:color="auto" w:fill="FFFFFF"/>
        </w:rPr>
      </w:pPr>
    </w:p>
    <w:p w:rsidR="00B22AB1" w:rsidRPr="00A556FA" w:rsidRDefault="00B22AB1" w:rsidP="00B22AB1">
      <w:pPr>
        <w:shd w:val="clear" w:color="auto" w:fill="FFFFFF"/>
        <w:spacing w:after="0"/>
        <w:rPr>
          <w:rFonts w:ascii="Times New Roman" w:eastAsia="Times New Roman" w:hAnsi="Times New Roman"/>
          <w:b/>
          <w:color w:val="000000"/>
          <w:sz w:val="24"/>
          <w:szCs w:val="24"/>
          <w:shd w:val="clear" w:color="auto" w:fill="FFFFFF"/>
        </w:rPr>
      </w:pPr>
    </w:p>
    <w:p w:rsidR="00B22AB1" w:rsidRPr="00A556FA" w:rsidRDefault="00B22AB1" w:rsidP="00B22AB1">
      <w:pPr>
        <w:shd w:val="clear" w:color="auto" w:fill="FFFFFF"/>
        <w:spacing w:after="0"/>
        <w:rPr>
          <w:rFonts w:ascii="Times New Roman" w:eastAsia="Times New Roman" w:hAnsi="Times New Roman"/>
          <w:color w:val="000000"/>
          <w:sz w:val="24"/>
          <w:szCs w:val="24"/>
          <w:shd w:val="clear" w:color="auto" w:fill="FFFFFF"/>
        </w:rPr>
      </w:pPr>
      <w:r w:rsidRPr="00A556FA">
        <w:rPr>
          <w:rFonts w:ascii="Times New Roman" w:eastAsia="Times New Roman" w:hAnsi="Times New Roman"/>
          <w:color w:val="000000"/>
          <w:sz w:val="24"/>
          <w:szCs w:val="24"/>
          <w:shd w:val="clear" w:color="auto" w:fill="FFFFFF"/>
        </w:rPr>
        <w:lastRenderedPageBreak/>
        <w:t xml:space="preserve">As we can tell, the outcome variable </w:t>
      </w:r>
      <w:proofErr w:type="spellStart"/>
      <w:r w:rsidRPr="00A556FA">
        <w:rPr>
          <w:rFonts w:ascii="Times New Roman" w:eastAsia="Times New Roman" w:hAnsi="Times New Roman"/>
          <w:color w:val="000000"/>
          <w:sz w:val="24"/>
          <w:szCs w:val="24"/>
          <w:shd w:val="clear" w:color="auto" w:fill="FFFFFF"/>
        </w:rPr>
        <w:t>radmission_rate</w:t>
      </w:r>
      <w:proofErr w:type="spellEnd"/>
      <w:r w:rsidRPr="00A556FA">
        <w:rPr>
          <w:rFonts w:ascii="Times New Roman" w:eastAsia="Times New Roman" w:hAnsi="Times New Roman"/>
          <w:color w:val="000000"/>
          <w:sz w:val="24"/>
          <w:szCs w:val="24"/>
          <w:shd w:val="clear" w:color="auto" w:fill="FFFFFF"/>
        </w:rPr>
        <w:t xml:space="preserve"> does have some missing value, but the amount was much less than what was initially thought. Therefore, those missing value rows will be dropped before the analysis. </w:t>
      </w:r>
    </w:p>
    <w:p w:rsidR="00B22AB1" w:rsidRPr="00A556FA" w:rsidRDefault="00B22AB1" w:rsidP="00B22AB1">
      <w:pPr>
        <w:shd w:val="clear" w:color="auto" w:fill="FFFFFF"/>
        <w:spacing w:after="0"/>
        <w:rPr>
          <w:rFonts w:ascii="Times New Roman" w:eastAsia="Times New Roman" w:hAnsi="Times New Roman"/>
          <w:b/>
          <w:color w:val="000000"/>
          <w:sz w:val="24"/>
          <w:szCs w:val="24"/>
          <w:shd w:val="clear" w:color="auto" w:fill="FFFFFF"/>
        </w:rPr>
      </w:pPr>
    </w:p>
    <w:p w:rsidR="00B22AB1" w:rsidRPr="00A556FA" w:rsidRDefault="00B22AB1" w:rsidP="00B22AB1">
      <w:pPr>
        <w:shd w:val="clear" w:color="auto" w:fill="FFFFFF"/>
        <w:spacing w:after="0"/>
        <w:rPr>
          <w:rFonts w:ascii="Times New Roman" w:eastAsia="Times New Roman" w:hAnsi="Times New Roman"/>
          <w:b/>
          <w:color w:val="000000"/>
          <w:sz w:val="24"/>
          <w:szCs w:val="24"/>
          <w:shd w:val="clear" w:color="auto" w:fill="FFFFFF"/>
        </w:rPr>
      </w:pPr>
    </w:p>
    <w:p w:rsidR="00B22AB1" w:rsidRPr="00A556FA" w:rsidRDefault="00B22AB1" w:rsidP="00B22AB1">
      <w:pPr>
        <w:shd w:val="clear" w:color="auto" w:fill="FFFFFF"/>
        <w:tabs>
          <w:tab w:val="left" w:pos="5868"/>
        </w:tabs>
        <w:spacing w:after="0"/>
        <w:rPr>
          <w:rFonts w:ascii="Times New Roman" w:eastAsia="Times New Roman" w:hAnsi="Times New Roman"/>
          <w:b/>
          <w:color w:val="000000"/>
          <w:sz w:val="24"/>
          <w:szCs w:val="24"/>
          <w:shd w:val="clear" w:color="auto" w:fill="FFFFFF"/>
        </w:rPr>
      </w:pPr>
    </w:p>
    <w:p w:rsidR="00B22AB1" w:rsidRDefault="00B22AB1" w:rsidP="00B22AB1">
      <w:pPr>
        <w:shd w:val="clear" w:color="auto" w:fill="FFFFFF"/>
        <w:spacing w:after="0"/>
        <w:jc w:val="center"/>
        <w:rPr>
          <w:rFonts w:ascii="Times New Roman" w:eastAsiaTheme="minorEastAsia" w:hAnsi="Times New Roman" w:hint="eastAsia"/>
          <w:b/>
          <w:color w:val="000000"/>
          <w:sz w:val="24"/>
          <w:szCs w:val="24"/>
          <w:shd w:val="clear" w:color="auto" w:fill="FFFFFF"/>
        </w:rPr>
      </w:pPr>
      <w:r w:rsidRPr="00A556FA">
        <w:rPr>
          <w:rFonts w:ascii="Times New Roman" w:eastAsia="Times New Roman" w:hAnsi="Times New Roman"/>
          <w:b/>
          <w:color w:val="000000"/>
          <w:sz w:val="24"/>
          <w:szCs w:val="24"/>
          <w:shd w:val="clear" w:color="auto" w:fill="FFFFFF"/>
        </w:rPr>
        <w:t>Exploratory Data Analysis</w:t>
      </w:r>
    </w:p>
    <w:p w:rsidR="002C3004" w:rsidRPr="002C3004" w:rsidRDefault="002C3004" w:rsidP="00B22AB1">
      <w:pPr>
        <w:shd w:val="clear" w:color="auto" w:fill="FFFFFF"/>
        <w:spacing w:after="0"/>
        <w:jc w:val="center"/>
        <w:rPr>
          <w:rFonts w:ascii="Times New Roman" w:eastAsiaTheme="minorEastAsia" w:hAnsi="Times New Roman" w:hint="eastAsia"/>
          <w:b/>
          <w:color w:val="000000"/>
          <w:sz w:val="24"/>
          <w:szCs w:val="24"/>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sidRPr="00A556FA">
        <w:rPr>
          <w:color w:val="000000"/>
          <w:shd w:val="clear" w:color="auto" w:fill="FFFFFF"/>
        </w:rPr>
        <w:t>Exploratory data analysis can facilitate gaining general knowledge about the dataset. It usually involves using visualization tools to summarize the characteristics of each variable. Descriptive or inferential Statistics might be used as well. EDA wi</w:t>
      </w:r>
      <w:r w:rsidR="00757BC7">
        <w:rPr>
          <w:color w:val="000000"/>
          <w:shd w:val="clear" w:color="auto" w:fill="FFFFFF"/>
        </w:rPr>
        <w:t>ll help formulate</w:t>
      </w:r>
      <w:r w:rsidR="00757BC7">
        <w:rPr>
          <w:rFonts w:eastAsiaTheme="minorEastAsia" w:hint="eastAsia"/>
          <w:color w:val="000000"/>
          <w:shd w:val="clear" w:color="auto" w:fill="FFFFFF"/>
        </w:rPr>
        <w:t xml:space="preserve">, </w:t>
      </w:r>
      <w:r w:rsidRPr="00A556FA">
        <w:rPr>
          <w:color w:val="000000"/>
          <w:shd w:val="clear" w:color="auto" w:fill="FFFFFF"/>
        </w:rPr>
        <w:t>hypnotize</w:t>
      </w:r>
      <w:r w:rsidR="00757BC7">
        <w:rPr>
          <w:rFonts w:eastAsiaTheme="minorEastAsia" w:hint="eastAsia"/>
          <w:color w:val="000000"/>
          <w:shd w:val="clear" w:color="auto" w:fill="FFFFFF"/>
        </w:rPr>
        <w:t>,</w:t>
      </w:r>
      <w:r w:rsidRPr="00A556FA">
        <w:rPr>
          <w:color w:val="000000"/>
          <w:shd w:val="clear" w:color="auto" w:fill="FFFFFF"/>
        </w:rPr>
        <w:t xml:space="preserve"> and e</w:t>
      </w:r>
      <w:r w:rsidRPr="00A556FA">
        <w:rPr>
          <w:color w:val="000000"/>
          <w:shd w:val="clear" w:color="auto" w:fill="FFFFFF"/>
        </w:rPr>
        <w:t>x</w:t>
      </w:r>
      <w:r w:rsidRPr="00A556FA">
        <w:rPr>
          <w:color w:val="000000"/>
          <w:shd w:val="clear" w:color="auto" w:fill="FFFFFF"/>
        </w:rPr>
        <w:t>plore for more question</w:t>
      </w:r>
      <w:r w:rsidR="00757BC7">
        <w:rPr>
          <w:rFonts w:eastAsiaTheme="minorEastAsia" w:hint="eastAsia"/>
          <w:color w:val="000000"/>
          <w:shd w:val="clear" w:color="auto" w:fill="FFFFFF"/>
        </w:rPr>
        <w:t>s</w:t>
      </w:r>
      <w:r w:rsidRPr="00A556FA">
        <w:rPr>
          <w:color w:val="000000"/>
          <w:shd w:val="clear" w:color="auto" w:fill="FFFFFF"/>
        </w:rPr>
        <w:t xml:space="preserve"> to ask and study. </w:t>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sidRPr="00A556FA">
        <w:rPr>
          <w:color w:val="000000"/>
          <w:shd w:val="clear" w:color="auto" w:fill="FFFFFF"/>
        </w:rPr>
        <w:t xml:space="preserve">After investigating further into the variables, the </w:t>
      </w:r>
      <w:proofErr w:type="spellStart"/>
      <w:r w:rsidRPr="00A556FA">
        <w:rPr>
          <w:color w:val="000000"/>
          <w:shd w:val="clear" w:color="auto" w:fill="FFFFFF"/>
        </w:rPr>
        <w:t>boxplot</w:t>
      </w:r>
      <w:proofErr w:type="spellEnd"/>
      <w:r w:rsidRPr="00A556FA">
        <w:rPr>
          <w:color w:val="000000"/>
          <w:shd w:val="clear" w:color="auto" w:fill="FFFFFF"/>
        </w:rPr>
        <w:t xml:space="preserve"> </w:t>
      </w:r>
      <w:r w:rsidR="00757BC7">
        <w:rPr>
          <w:rFonts w:eastAsiaTheme="minorEastAsia" w:hint="eastAsia"/>
          <w:color w:val="000000"/>
          <w:shd w:val="clear" w:color="auto" w:fill="FFFFFF"/>
        </w:rPr>
        <w:t>was</w:t>
      </w:r>
      <w:r w:rsidRPr="00A556FA">
        <w:rPr>
          <w:color w:val="000000"/>
          <w:shd w:val="clear" w:color="auto" w:fill="FFFFFF"/>
        </w:rPr>
        <w:t xml:space="preserve"> drawn to visualize the distribution of the outcome variable – </w:t>
      </w:r>
      <w:proofErr w:type="spellStart"/>
      <w:r w:rsidRPr="00A556FA">
        <w:rPr>
          <w:color w:val="000000"/>
          <w:shd w:val="clear" w:color="auto" w:fill="FFFFFF"/>
        </w:rPr>
        <w:t>readmission_rate</w:t>
      </w:r>
      <w:proofErr w:type="spellEnd"/>
      <w:r w:rsidRPr="00A556FA">
        <w:rPr>
          <w:color w:val="000000"/>
          <w:shd w:val="clear" w:color="auto" w:fill="FFFFFF"/>
        </w:rPr>
        <w:t xml:space="preserve">. The mean and </w:t>
      </w:r>
      <w:proofErr w:type="spellStart"/>
      <w:r w:rsidRPr="00A556FA">
        <w:rPr>
          <w:color w:val="000000"/>
          <w:shd w:val="clear" w:color="auto" w:fill="FFFFFF"/>
        </w:rPr>
        <w:t>interquatile</w:t>
      </w:r>
      <w:proofErr w:type="spellEnd"/>
      <w:r w:rsidRPr="00A556FA">
        <w:rPr>
          <w:color w:val="000000"/>
          <w:shd w:val="clear" w:color="auto" w:fill="FFFFFF"/>
        </w:rPr>
        <w:t xml:space="preserve"> range (IQR) are pretty </w:t>
      </w:r>
      <w:r w:rsidR="00757BC7">
        <w:rPr>
          <w:rFonts w:eastAsiaTheme="minorEastAsia" w:hint="eastAsia"/>
          <w:color w:val="000000"/>
          <w:shd w:val="clear" w:color="auto" w:fill="FFFFFF"/>
        </w:rPr>
        <w:t>much preside in the center</w:t>
      </w:r>
      <w:r w:rsidRPr="00A556FA">
        <w:rPr>
          <w:color w:val="000000"/>
          <w:shd w:val="clear" w:color="auto" w:fill="FFFFFF"/>
        </w:rPr>
        <w:t xml:space="preserve">. The distribution is </w:t>
      </w:r>
      <w:r w:rsidR="00757BC7">
        <w:rPr>
          <w:rFonts w:eastAsiaTheme="minorEastAsia" w:hint="eastAsia"/>
          <w:color w:val="000000"/>
          <w:shd w:val="clear" w:color="auto" w:fill="FFFFFF"/>
        </w:rPr>
        <w:t>basically</w:t>
      </w:r>
      <w:r w:rsidRPr="00A556FA">
        <w:rPr>
          <w:color w:val="000000"/>
          <w:shd w:val="clear" w:color="auto" w:fill="FFFFFF"/>
        </w:rPr>
        <w:t xml:space="preserve"> symmetric. Same phenomenon was observed from the histogram. The distribution is </w:t>
      </w:r>
      <w:proofErr w:type="spellStart"/>
      <w:r w:rsidRPr="00A556FA">
        <w:rPr>
          <w:color w:val="000000"/>
          <w:shd w:val="clear" w:color="auto" w:fill="FFFFFF"/>
        </w:rPr>
        <w:t>unimodel</w:t>
      </w:r>
      <w:proofErr w:type="spellEnd"/>
      <w:r w:rsidRPr="00A556FA">
        <w:rPr>
          <w:color w:val="000000"/>
          <w:shd w:val="clear" w:color="auto" w:fill="FFFFFF"/>
        </w:rPr>
        <w:t>, symmetric, and bell shaped. It is a typical di</w:t>
      </w:r>
      <w:r w:rsidRPr="00A556FA">
        <w:rPr>
          <w:color w:val="000000"/>
          <w:shd w:val="clear" w:color="auto" w:fill="FFFFFF"/>
        </w:rPr>
        <w:t>s</w:t>
      </w:r>
      <w:r w:rsidRPr="00A556FA">
        <w:rPr>
          <w:color w:val="000000"/>
          <w:shd w:val="clear" w:color="auto" w:fill="FFFFFF"/>
        </w:rPr>
        <w:t xml:space="preserve">tribution of normal distribution. </w:t>
      </w: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Pr>
          <w:noProof/>
          <w:color w:val="000000"/>
          <w:shd w:val="clear" w:color="auto" w:fill="FFFFFF"/>
        </w:rPr>
        <w:drawing>
          <wp:inline distT="0" distB="0" distL="0" distR="0">
            <wp:extent cx="2849880" cy="2567940"/>
            <wp:effectExtent l="1905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849880" cy="2567940"/>
                    </a:xfrm>
                    <a:prstGeom prst="rect">
                      <a:avLst/>
                    </a:prstGeom>
                    <a:noFill/>
                    <a:ln w="9525">
                      <a:noFill/>
                      <a:miter lim="800000"/>
                      <a:headEnd/>
                      <a:tailEnd/>
                    </a:ln>
                  </pic:spPr>
                </pic:pic>
              </a:graphicData>
            </a:graphic>
          </wp:inline>
        </w:drawing>
      </w:r>
      <w:r>
        <w:rPr>
          <w:noProof/>
          <w:color w:val="000000"/>
          <w:shd w:val="clear" w:color="auto" w:fill="FFFFFF"/>
        </w:rPr>
        <w:drawing>
          <wp:inline distT="0" distB="0" distL="0" distR="0">
            <wp:extent cx="2952750" cy="256794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956560" cy="2571254"/>
                    </a:xfrm>
                    <a:prstGeom prst="rect">
                      <a:avLst/>
                    </a:prstGeom>
                    <a:noFill/>
                    <a:ln w="9525">
                      <a:noFill/>
                      <a:miter lim="800000"/>
                      <a:headEnd/>
                      <a:tailEnd/>
                    </a:ln>
                  </pic:spPr>
                </pic:pic>
              </a:graphicData>
            </a:graphic>
          </wp:inline>
        </w:drawing>
      </w:r>
    </w:p>
    <w:p w:rsid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p>
    <w:p w:rsidR="002C3004" w:rsidRDefault="002C3004" w:rsidP="00B22AB1">
      <w:pPr>
        <w:pStyle w:val="xmsonospacing"/>
        <w:shd w:val="clear" w:color="auto" w:fill="FFFFFF"/>
        <w:spacing w:before="0" w:beforeAutospacing="0" w:after="0" w:afterAutospacing="0"/>
        <w:rPr>
          <w:rFonts w:eastAsiaTheme="minorEastAsia" w:hint="eastAsia"/>
          <w:color w:val="000000"/>
          <w:shd w:val="clear" w:color="auto" w:fill="FFFFFF"/>
        </w:rPr>
      </w:pPr>
    </w:p>
    <w:p w:rsidR="002C3004" w:rsidRPr="002C3004" w:rsidRDefault="002C3004" w:rsidP="00B22AB1">
      <w:pPr>
        <w:pStyle w:val="xmsonospacing"/>
        <w:shd w:val="clear" w:color="auto" w:fill="FFFFFF"/>
        <w:spacing w:before="0" w:beforeAutospacing="0" w:after="0" w:afterAutospacing="0"/>
        <w:rPr>
          <w:rFonts w:eastAsiaTheme="minorEastAsia" w:hint="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sidRPr="00A556FA">
        <w:rPr>
          <w:color w:val="000000"/>
          <w:shd w:val="clear" w:color="auto" w:fill="FFFFFF"/>
        </w:rPr>
        <w:t xml:space="preserve">From the </w:t>
      </w:r>
      <w:proofErr w:type="spellStart"/>
      <w:r w:rsidRPr="00A556FA">
        <w:rPr>
          <w:color w:val="000000"/>
        </w:rPr>
        <w:t>boxplot</w:t>
      </w:r>
      <w:proofErr w:type="spellEnd"/>
      <w:r w:rsidRPr="00A556FA">
        <w:rPr>
          <w:color w:val="000000"/>
        </w:rPr>
        <w:t xml:space="preserve"> of other variables</w:t>
      </w:r>
      <w:r w:rsidRPr="00CB1434">
        <w:rPr>
          <w:color w:val="000000"/>
        </w:rPr>
        <w:t xml:space="preserve">, many </w:t>
      </w:r>
      <w:r w:rsidRPr="00A556FA">
        <w:rPr>
          <w:color w:val="000000"/>
        </w:rPr>
        <w:t xml:space="preserve">of them have </w:t>
      </w:r>
      <w:r w:rsidRPr="00CB1434">
        <w:rPr>
          <w:color w:val="000000"/>
        </w:rPr>
        <w:t xml:space="preserve">outliers and are skewed to the right. </w:t>
      </w:r>
      <w:r w:rsidRPr="00A556FA">
        <w:rPr>
          <w:color w:val="000000"/>
        </w:rPr>
        <w:t xml:space="preserve"> It is </w:t>
      </w:r>
      <w:r w:rsidR="001C6B29">
        <w:rPr>
          <w:color w:val="000000"/>
        </w:rPr>
        <w:t xml:space="preserve">reasonable since </w:t>
      </w:r>
      <w:r w:rsidR="001C6B29">
        <w:rPr>
          <w:rFonts w:eastAsiaTheme="minorEastAsia" w:hint="eastAsia"/>
          <w:color w:val="000000"/>
        </w:rPr>
        <w:t xml:space="preserve">the odd </w:t>
      </w:r>
      <w:r w:rsidRPr="00A556FA">
        <w:rPr>
          <w:color w:val="000000"/>
        </w:rPr>
        <w:t xml:space="preserve">is getting </w:t>
      </w:r>
      <w:r w:rsidR="001C6B29">
        <w:rPr>
          <w:rFonts w:eastAsiaTheme="minorEastAsia" w:hint="eastAsia"/>
          <w:color w:val="000000"/>
        </w:rPr>
        <w:t>very un</w:t>
      </w:r>
      <w:r w:rsidRPr="00A556FA">
        <w:rPr>
          <w:color w:val="000000"/>
        </w:rPr>
        <w:t xml:space="preserve">likely </w:t>
      </w:r>
      <w:r w:rsidR="001C6B29">
        <w:rPr>
          <w:rFonts w:eastAsiaTheme="minorEastAsia" w:hint="eastAsia"/>
          <w:color w:val="000000"/>
        </w:rPr>
        <w:t>as</w:t>
      </w:r>
      <w:r w:rsidRPr="00A556FA">
        <w:rPr>
          <w:color w:val="000000"/>
        </w:rPr>
        <w:t xml:space="preserve"> the claim amount for each facility </w:t>
      </w:r>
      <w:r w:rsidR="001C6B29">
        <w:rPr>
          <w:rFonts w:eastAsiaTheme="minorEastAsia" w:hint="eastAsia"/>
          <w:color w:val="000000"/>
        </w:rPr>
        <w:t>for each</w:t>
      </w:r>
      <w:r w:rsidRPr="00A556FA">
        <w:rPr>
          <w:color w:val="000000"/>
        </w:rPr>
        <w:t xml:space="preserve"> claim type gets larger. The situation deems</w:t>
      </w:r>
      <w:r w:rsidRPr="00CB1434">
        <w:rPr>
          <w:color w:val="000000"/>
        </w:rPr>
        <w:t xml:space="preserve"> the preprocessing will be necessary for them before the data can be used to train and test the model. </w:t>
      </w:r>
      <w:r w:rsidRPr="00A556FA">
        <w:rPr>
          <w:color w:val="000000"/>
        </w:rPr>
        <w:t xml:space="preserve">The method that was used is called </w:t>
      </w:r>
      <w:proofErr w:type="spellStart"/>
      <w:r w:rsidRPr="00A556FA">
        <w:rPr>
          <w:color w:val="000000"/>
        </w:rPr>
        <w:t>StandardScaler</w:t>
      </w:r>
      <w:proofErr w:type="spellEnd"/>
      <w:r w:rsidRPr="00A556FA">
        <w:rPr>
          <w:color w:val="000000"/>
        </w:rPr>
        <w:t xml:space="preserve"> from </w:t>
      </w:r>
      <w:proofErr w:type="spellStart"/>
      <w:r w:rsidRPr="00A556FA">
        <w:rPr>
          <w:color w:val="000000"/>
        </w:rPr>
        <w:t>sklearn</w:t>
      </w:r>
      <w:proofErr w:type="spellEnd"/>
      <w:r w:rsidRPr="00A556FA">
        <w:rPr>
          <w:color w:val="000000"/>
        </w:rPr>
        <w:t xml:space="preserve"> package.</w:t>
      </w:r>
    </w:p>
    <w:p w:rsid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r>
        <w:rPr>
          <w:noProof/>
          <w:color w:val="000000"/>
          <w:shd w:val="clear" w:color="auto" w:fill="FFFFFF"/>
        </w:rPr>
        <w:lastRenderedPageBreak/>
        <w:drawing>
          <wp:inline distT="0" distB="0" distL="0" distR="0">
            <wp:extent cx="5935980" cy="2987040"/>
            <wp:effectExtent l="1905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5935980" cy="2987040"/>
                    </a:xfrm>
                    <a:prstGeom prst="rect">
                      <a:avLst/>
                    </a:prstGeom>
                    <a:noFill/>
                    <a:ln w="9525">
                      <a:noFill/>
                      <a:miter lim="800000"/>
                      <a:headEnd/>
                      <a:tailEnd/>
                    </a:ln>
                  </pic:spPr>
                </pic:pic>
              </a:graphicData>
            </a:graphic>
          </wp:inline>
        </w:drawing>
      </w:r>
    </w:p>
    <w:p w:rsidR="00DB7415" w:rsidRDefault="00DB7415" w:rsidP="00B22AB1">
      <w:pPr>
        <w:pStyle w:val="xmsonospacing"/>
        <w:shd w:val="clear" w:color="auto" w:fill="FFFFFF"/>
        <w:spacing w:before="0" w:beforeAutospacing="0" w:after="0" w:afterAutospacing="0"/>
        <w:rPr>
          <w:rFonts w:eastAsiaTheme="minorEastAsia" w:hint="eastAsia"/>
          <w:color w:val="000000"/>
          <w:shd w:val="clear" w:color="auto" w:fill="FFFFFF"/>
        </w:rPr>
      </w:pPr>
    </w:p>
    <w:p w:rsidR="00DB7415" w:rsidRPr="00DB7415" w:rsidRDefault="00DB7415" w:rsidP="00B22AB1">
      <w:pPr>
        <w:pStyle w:val="xmsonospacing"/>
        <w:shd w:val="clear" w:color="auto" w:fill="FFFFFF"/>
        <w:spacing w:before="0" w:beforeAutospacing="0" w:after="0" w:afterAutospacing="0"/>
        <w:rPr>
          <w:rFonts w:eastAsiaTheme="minorEastAsia" w:hint="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pPr>
      <w:r w:rsidRPr="00A556FA">
        <w:rPr>
          <w:shd w:val="clear" w:color="auto" w:fill="FFFFFF"/>
        </w:rPr>
        <w:t>One interesting insight is by comparing the readmission rates among each state in America in bar graph arranged by ascending order. It is shown that West Virginia, New York, and DC have the higher readmission rate in the country. The rate is approximately 0.2. On the other hand, South Dakota, Utah, and Indiana have the lowest readmission rate in the country. Their rate is appro</w:t>
      </w:r>
      <w:r w:rsidRPr="00A556FA">
        <w:rPr>
          <w:shd w:val="clear" w:color="auto" w:fill="FFFFFF"/>
        </w:rPr>
        <w:t>x</w:t>
      </w:r>
      <w:r w:rsidRPr="00A556FA">
        <w:rPr>
          <w:shd w:val="clear" w:color="auto" w:fill="FFFFFF"/>
        </w:rPr>
        <w:t xml:space="preserve">imately 0.1. The national average is </w:t>
      </w:r>
      <w:r w:rsidRPr="00A556FA">
        <w:t xml:space="preserve">0.167798 with standard deviation 0.045579 based on the summary statistics. </w:t>
      </w:r>
    </w:p>
    <w:p w:rsidR="00B22AB1" w:rsidRPr="00A556FA" w:rsidRDefault="00B22AB1" w:rsidP="00B22AB1">
      <w:pPr>
        <w:pStyle w:val="xmsonospacing"/>
        <w:shd w:val="clear" w:color="auto" w:fill="FFFFFF"/>
        <w:spacing w:before="0" w:beforeAutospacing="0" w:after="0" w:afterAutospacing="0"/>
        <w:rPr>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p>
    <w:p w:rsidR="00B22AB1" w:rsidRPr="00A52EB7"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r>
        <w:rPr>
          <w:noProof/>
          <w:color w:val="000000"/>
          <w:shd w:val="clear" w:color="auto" w:fill="FFFFFF"/>
        </w:rPr>
        <w:drawing>
          <wp:inline distT="0" distB="0" distL="0" distR="0">
            <wp:extent cx="6202680" cy="3474720"/>
            <wp:effectExtent l="1905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6202680" cy="3474720"/>
                    </a:xfrm>
                    <a:prstGeom prst="rect">
                      <a:avLst/>
                    </a:prstGeom>
                    <a:noFill/>
                    <a:ln w="9525">
                      <a:noFill/>
                      <a:miter lim="800000"/>
                      <a:headEnd/>
                      <a:tailEnd/>
                    </a:ln>
                  </pic:spPr>
                </pic:pic>
              </a:graphicData>
            </a:graphic>
          </wp:inline>
        </w:drawing>
      </w:r>
    </w:p>
    <w:p w:rsidR="00B22AB1" w:rsidRDefault="00B22AB1" w:rsidP="00B22AB1">
      <w:pPr>
        <w:pStyle w:val="xmsonospacing"/>
        <w:shd w:val="clear" w:color="auto" w:fill="FFFFFF"/>
        <w:spacing w:before="0" w:beforeAutospacing="0" w:after="0" w:afterAutospacing="0"/>
        <w:jc w:val="center"/>
        <w:rPr>
          <w:rFonts w:eastAsiaTheme="minorEastAsia" w:hint="eastAsia"/>
          <w:b/>
        </w:rPr>
      </w:pPr>
      <w:r w:rsidRPr="00A556FA">
        <w:rPr>
          <w:b/>
        </w:rPr>
        <w:lastRenderedPageBreak/>
        <w:t>Findings</w:t>
      </w:r>
      <w:r>
        <w:rPr>
          <w:rFonts w:eastAsiaTheme="minorEastAsia" w:hint="eastAsia"/>
          <w:b/>
        </w:rPr>
        <w:t xml:space="preserve"> and Conclusion</w:t>
      </w:r>
    </w:p>
    <w:p w:rsidR="00B22AB1" w:rsidRPr="00A52EB7" w:rsidRDefault="00B22AB1" w:rsidP="00B22AB1">
      <w:pPr>
        <w:pStyle w:val="xmsonospacing"/>
        <w:shd w:val="clear" w:color="auto" w:fill="FFFFFF"/>
        <w:spacing w:before="0" w:beforeAutospacing="0" w:after="0" w:afterAutospacing="0"/>
        <w:jc w:val="center"/>
        <w:rPr>
          <w:rFonts w:eastAsiaTheme="minorEastAsia" w:hint="eastAsia"/>
          <w:b/>
        </w:rPr>
      </w:pPr>
    </w:p>
    <w:p w:rsidR="00B22AB1" w:rsidRPr="00A556FA" w:rsidRDefault="00B22AB1" w:rsidP="00B22AB1">
      <w:pPr>
        <w:pStyle w:val="xmsonospacing"/>
        <w:shd w:val="clear" w:color="auto" w:fill="FFFFFF"/>
        <w:spacing w:before="0" w:beforeAutospacing="0" w:after="0" w:afterAutospacing="0"/>
      </w:pPr>
      <w:r w:rsidRPr="00A556FA">
        <w:t xml:space="preserve">Feature Selection: </w:t>
      </w:r>
    </w:p>
    <w:p w:rsidR="00B22AB1" w:rsidRPr="00A556FA" w:rsidRDefault="00B22AB1" w:rsidP="00B22AB1">
      <w:pPr>
        <w:pStyle w:val="xmsonospacing"/>
        <w:shd w:val="clear" w:color="auto" w:fill="FFFFFF"/>
        <w:spacing w:before="0" w:beforeAutospacing="0" w:after="0" w:afterAutospacing="0"/>
        <w:jc w:val="center"/>
      </w:pPr>
    </w:p>
    <w:p w:rsidR="00B22AB1" w:rsidRPr="00A52EB7" w:rsidRDefault="00B22AB1" w:rsidP="00B22AB1">
      <w:pPr>
        <w:pStyle w:val="xmsonospacing"/>
        <w:shd w:val="clear" w:color="auto" w:fill="FFFFFF"/>
        <w:spacing w:before="0" w:beforeAutospacing="0" w:after="0" w:afterAutospacing="0"/>
        <w:rPr>
          <w:rFonts w:eastAsiaTheme="minorEastAsia" w:hint="eastAsia"/>
        </w:rPr>
      </w:pPr>
      <w:r w:rsidRPr="00A556FA">
        <w:t xml:space="preserve">The following </w:t>
      </w:r>
      <w:proofErr w:type="spellStart"/>
      <w:r w:rsidRPr="00A556FA">
        <w:t>heatmap</w:t>
      </w:r>
      <w:proofErr w:type="spellEnd"/>
      <w:r w:rsidRPr="00A556FA">
        <w:t xml:space="preserve"> checks for </w:t>
      </w:r>
      <w:proofErr w:type="spellStart"/>
      <w:r w:rsidRPr="00A556FA">
        <w:t>collinearity</w:t>
      </w:r>
      <w:proofErr w:type="spellEnd"/>
      <w:r w:rsidRPr="00A556FA">
        <w:t xml:space="preserve"> between each variable.  The redder the color is, the higher the correlation coefficient. In general practice, the feature variables that are highly correlated with outcome variables (</w:t>
      </w:r>
      <w:proofErr w:type="spellStart"/>
      <w:r w:rsidRPr="00A556FA">
        <w:t>readmission_rate</w:t>
      </w:r>
      <w:proofErr w:type="spellEnd"/>
      <w:r w:rsidRPr="00A556FA">
        <w:t xml:space="preserve">) should be dropped. In this case, there is no such variables exist. In addition, when we perform feature selections, whichever features are high correlated with each other can also be dropped as well, since additional feature won’t add extra information to the model but rather slows down the training process.  From the </w:t>
      </w:r>
      <w:r w:rsidR="004722FA">
        <w:rPr>
          <w:rFonts w:eastAsiaTheme="minorEastAsia" w:hint="eastAsia"/>
        </w:rPr>
        <w:t xml:space="preserve">following </w:t>
      </w:r>
      <w:r w:rsidRPr="00A556FA">
        <w:t xml:space="preserve">figure, we can tell </w:t>
      </w:r>
      <w:proofErr w:type="spellStart"/>
      <w:r w:rsidRPr="00A556FA">
        <w:t>complete_episode</w:t>
      </w:r>
      <w:proofErr w:type="spellEnd"/>
      <w:r w:rsidRPr="00A556FA">
        <w:t xml:space="preserve">, </w:t>
      </w:r>
      <w:proofErr w:type="spellStart"/>
      <w:r w:rsidRPr="00A556FA">
        <w:t>index_carrier</w:t>
      </w:r>
      <w:proofErr w:type="spellEnd"/>
      <w:r w:rsidRPr="00A556FA">
        <w:t xml:space="preserve">, </w:t>
      </w:r>
      <w:proofErr w:type="spellStart"/>
      <w:r w:rsidRPr="00A556FA">
        <w:t>index_inpatient</w:t>
      </w:r>
      <w:proofErr w:type="spellEnd"/>
      <w:r w:rsidRPr="00A556FA">
        <w:t xml:space="preserve"> have ver</w:t>
      </w:r>
      <w:r w:rsidR="004722FA">
        <w:t>y strong positive relationship</w:t>
      </w:r>
      <w:r w:rsidR="004722FA">
        <w:rPr>
          <w:rFonts w:eastAsiaTheme="minorEastAsia" w:hint="eastAsia"/>
        </w:rPr>
        <w:t xml:space="preserve"> because their </w:t>
      </w:r>
      <w:r w:rsidRPr="00A556FA">
        <w:t>correlation coefficients are approximately 0.8. However, supposedly</w:t>
      </w:r>
      <w:r w:rsidR="004722FA">
        <w:rPr>
          <w:rFonts w:eastAsiaTheme="minorEastAsia" w:hint="eastAsia"/>
        </w:rPr>
        <w:t>,</w:t>
      </w:r>
      <w:r w:rsidRPr="00A556FA">
        <w:t xml:space="preserve"> the spending of a hospital on each claim does not really affect each other; high correlation would most likely due to chance. Therefore, all the feature variables except </w:t>
      </w:r>
      <w:proofErr w:type="spellStart"/>
      <w:r w:rsidRPr="00A556FA">
        <w:t>index_home_health_agency</w:t>
      </w:r>
      <w:proofErr w:type="spellEnd"/>
      <w:proofErr w:type="gramStart"/>
      <w:r w:rsidRPr="00A556FA">
        <w:t xml:space="preserve">,  </w:t>
      </w:r>
      <w:proofErr w:type="spellStart"/>
      <w:r w:rsidRPr="00A556FA">
        <w:t>index</w:t>
      </w:r>
      <w:proofErr w:type="gramEnd"/>
      <w:r w:rsidRPr="00A556FA">
        <w:t>_hospice</w:t>
      </w:r>
      <w:proofErr w:type="spellEnd"/>
      <w:r w:rsidRPr="00A556FA">
        <w:t xml:space="preserve"> ,  </w:t>
      </w:r>
      <w:proofErr w:type="spellStart"/>
      <w:r w:rsidRPr="00A556FA">
        <w:t>index_outpatient</w:t>
      </w:r>
      <w:proofErr w:type="spellEnd"/>
      <w:r w:rsidRPr="00A556FA">
        <w:t xml:space="preserve">,  </w:t>
      </w:r>
      <w:proofErr w:type="spellStart"/>
      <w:r w:rsidRPr="00A556FA">
        <w:t>index_skilled_nursing_facility</w:t>
      </w:r>
      <w:proofErr w:type="spellEnd"/>
      <w:r w:rsidRPr="00A556FA">
        <w:t>, whic</w:t>
      </w:r>
      <w:r w:rsidR="004722FA">
        <w:t>h are all zero across the board</w:t>
      </w:r>
      <w:r w:rsidR="004722FA">
        <w:rPr>
          <w:rFonts w:eastAsiaTheme="minorEastAsia" w:hint="eastAsia"/>
        </w:rPr>
        <w:t xml:space="preserve">, </w:t>
      </w:r>
      <w:r w:rsidRPr="00A556FA">
        <w:t xml:space="preserve">will be used to build the regression model. </w:t>
      </w:r>
    </w:p>
    <w:p w:rsidR="00B22AB1" w:rsidRPr="00A52EB7"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r>
        <w:rPr>
          <w:noProof/>
          <w:color w:val="000000"/>
          <w:shd w:val="clear" w:color="auto" w:fill="FFFFFF"/>
        </w:rPr>
        <w:drawing>
          <wp:inline distT="0" distB="0" distL="0" distR="0">
            <wp:extent cx="5935980" cy="5394960"/>
            <wp:effectExtent l="1905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5935980" cy="5394960"/>
                    </a:xfrm>
                    <a:prstGeom prst="rect">
                      <a:avLst/>
                    </a:prstGeom>
                    <a:noFill/>
                    <a:ln w="9525">
                      <a:noFill/>
                      <a:miter lim="800000"/>
                      <a:headEnd/>
                      <a:tailEnd/>
                    </a:ln>
                  </pic:spPr>
                </pic:pic>
              </a:graphicData>
            </a:graphic>
          </wp:inline>
        </w:drawing>
      </w:r>
    </w:p>
    <w:p w:rsidR="00B22AB1" w:rsidRPr="00A556FA" w:rsidRDefault="00B22AB1" w:rsidP="00B22AB1">
      <w:pPr>
        <w:pStyle w:val="xmsonospacing"/>
        <w:shd w:val="clear" w:color="auto" w:fill="FFFFFF"/>
        <w:spacing w:before="0" w:beforeAutospacing="0" w:after="0" w:afterAutospacing="0"/>
        <w:rPr>
          <w:rFonts w:eastAsiaTheme="minorEastAsia"/>
        </w:rPr>
      </w:pPr>
      <w:r w:rsidRPr="00A556FA">
        <w:lastRenderedPageBreak/>
        <w:t xml:space="preserve">Model Building: </w:t>
      </w:r>
    </w:p>
    <w:p w:rsidR="00B22AB1" w:rsidRPr="00A556FA" w:rsidRDefault="00B22AB1" w:rsidP="00B22AB1">
      <w:pPr>
        <w:pStyle w:val="xmsonospacing"/>
        <w:shd w:val="clear" w:color="auto" w:fill="FFFFFF"/>
        <w:spacing w:before="0" w:beforeAutospacing="0" w:after="0" w:afterAutospacing="0"/>
        <w:rPr>
          <w:rFonts w:eastAsiaTheme="minorEastAsia"/>
        </w:rPr>
      </w:pPr>
    </w:p>
    <w:p w:rsidR="00B22AB1" w:rsidRDefault="00B22AB1" w:rsidP="00B22AB1">
      <w:pPr>
        <w:pStyle w:val="xmsonospacing"/>
        <w:shd w:val="clear" w:color="auto" w:fill="FFFFFF"/>
        <w:spacing w:before="0" w:beforeAutospacing="0" w:after="0" w:afterAutospacing="0"/>
        <w:rPr>
          <w:rFonts w:eastAsiaTheme="minorEastAsia" w:hint="eastAsia"/>
        </w:rPr>
      </w:pPr>
      <w:r w:rsidRPr="00A556FA">
        <w:rPr>
          <w:rFonts w:eastAsiaTheme="minorEastAsia"/>
        </w:rPr>
        <w:t xml:space="preserve">Several models were built and evaluated for the accuracy of predicting readmission rate for each hospital (see below). The data were </w:t>
      </w:r>
      <w:proofErr w:type="spellStart"/>
      <w:r w:rsidRPr="00A556FA">
        <w:rPr>
          <w:rFonts w:eastAsiaTheme="minorEastAsia"/>
        </w:rPr>
        <w:t>splitted</w:t>
      </w:r>
      <w:proofErr w:type="spellEnd"/>
      <w:r w:rsidRPr="00A556FA">
        <w:rPr>
          <w:rFonts w:eastAsiaTheme="minorEastAsia"/>
        </w:rPr>
        <w:t xml:space="preserve"> into training and te</w:t>
      </w:r>
      <w:r w:rsidR="00296CEF">
        <w:rPr>
          <w:rFonts w:eastAsiaTheme="minorEastAsia"/>
        </w:rPr>
        <w:t xml:space="preserve">sting data set in 80: 20 </w:t>
      </w:r>
      <w:proofErr w:type="gramStart"/>
      <w:r w:rsidR="00296CEF">
        <w:rPr>
          <w:rFonts w:eastAsiaTheme="minorEastAsia"/>
        </w:rPr>
        <w:t>ratio</w:t>
      </w:r>
      <w:proofErr w:type="gramEnd"/>
      <w:r w:rsidR="00296CEF">
        <w:rPr>
          <w:rFonts w:eastAsiaTheme="minorEastAsia"/>
        </w:rPr>
        <w:t>.</w:t>
      </w:r>
      <w:r w:rsidR="00296CEF">
        <w:rPr>
          <w:rFonts w:eastAsiaTheme="minorEastAsia" w:hint="eastAsia"/>
        </w:rPr>
        <w:t xml:space="preserve"> </w:t>
      </w:r>
      <w:r w:rsidRPr="00A556FA">
        <w:rPr>
          <w:rFonts w:eastAsiaTheme="minorEastAsia"/>
        </w:rPr>
        <w:t xml:space="preserve">Moreover, 10 folds cross validation were performed as well in order to mitigate </w:t>
      </w:r>
      <w:proofErr w:type="spellStart"/>
      <w:r w:rsidRPr="00A556FA">
        <w:rPr>
          <w:rFonts w:eastAsiaTheme="minorEastAsia"/>
        </w:rPr>
        <w:t>overfitting</w:t>
      </w:r>
      <w:proofErr w:type="spellEnd"/>
      <w:r w:rsidRPr="00A556FA">
        <w:rPr>
          <w:rFonts w:eastAsiaTheme="minorEastAsia"/>
        </w:rPr>
        <w:t xml:space="preserve">. </w:t>
      </w:r>
    </w:p>
    <w:p w:rsidR="00A52EB7" w:rsidRDefault="00A52EB7" w:rsidP="00B22AB1">
      <w:pPr>
        <w:pStyle w:val="xmsonospacing"/>
        <w:shd w:val="clear" w:color="auto" w:fill="FFFFFF"/>
        <w:spacing w:before="0" w:beforeAutospacing="0" w:after="0" w:afterAutospacing="0"/>
        <w:rPr>
          <w:rFonts w:eastAsiaTheme="minorEastAsia" w:hint="eastAsia"/>
        </w:rPr>
      </w:pPr>
    </w:p>
    <w:p w:rsidR="00A52EB7" w:rsidRPr="00A556FA" w:rsidRDefault="00A52EB7" w:rsidP="00B22AB1">
      <w:pPr>
        <w:pStyle w:val="xmsonospacing"/>
        <w:shd w:val="clear" w:color="auto" w:fill="FFFFFF"/>
        <w:spacing w:before="0" w:beforeAutospacing="0" w:after="0" w:afterAutospacing="0"/>
        <w:rPr>
          <w:rFonts w:eastAsiaTheme="minorEastAsia"/>
        </w:rPr>
      </w:pPr>
    </w:p>
    <w:p w:rsidR="00B22AB1" w:rsidRPr="00A556FA" w:rsidRDefault="00B22AB1" w:rsidP="00B22AB1">
      <w:pPr>
        <w:pStyle w:val="xmsonospacing"/>
        <w:shd w:val="clear" w:color="auto" w:fill="FFFFFF"/>
        <w:spacing w:before="0" w:beforeAutospacing="0" w:after="0" w:afterAutospacing="0"/>
      </w:pPr>
    </w:p>
    <w:p w:rsidR="00B22AB1" w:rsidRPr="00A556FA" w:rsidRDefault="00B22AB1" w:rsidP="00B22AB1">
      <w:pPr>
        <w:pStyle w:val="xmsonospacing"/>
        <w:numPr>
          <w:ilvl w:val="0"/>
          <w:numId w:val="7"/>
        </w:numPr>
        <w:shd w:val="clear" w:color="auto" w:fill="FFFFFF"/>
        <w:spacing w:before="0" w:beforeAutospacing="0" w:after="0" w:afterAutospacing="0"/>
      </w:pPr>
      <w:r w:rsidRPr="00A556FA">
        <w:t>Ordinary</w:t>
      </w:r>
      <w:r w:rsidRPr="00A556FA">
        <w:rPr>
          <w:rFonts w:eastAsiaTheme="minorEastAsia"/>
        </w:rPr>
        <w:t xml:space="preserve"> Least Square </w:t>
      </w:r>
      <w:r w:rsidRPr="00A556FA">
        <w:t>Regression</w:t>
      </w:r>
    </w:p>
    <w:p w:rsidR="00B22AB1" w:rsidRPr="00A556FA" w:rsidRDefault="00B22AB1" w:rsidP="00B22AB1">
      <w:pPr>
        <w:pStyle w:val="xmsonospacing"/>
        <w:numPr>
          <w:ilvl w:val="0"/>
          <w:numId w:val="7"/>
        </w:numPr>
        <w:shd w:val="clear" w:color="auto" w:fill="FFFFFF"/>
        <w:spacing w:before="0" w:beforeAutospacing="0" w:after="0" w:afterAutospacing="0"/>
      </w:pPr>
      <w:r w:rsidRPr="00A556FA">
        <w:t>Support Vector Machine</w:t>
      </w:r>
    </w:p>
    <w:p w:rsidR="00B22AB1" w:rsidRPr="00A556FA" w:rsidRDefault="00B22AB1" w:rsidP="00B22AB1">
      <w:pPr>
        <w:pStyle w:val="xmsonospacing"/>
        <w:numPr>
          <w:ilvl w:val="0"/>
          <w:numId w:val="7"/>
        </w:numPr>
        <w:shd w:val="clear" w:color="auto" w:fill="FFFFFF"/>
        <w:spacing w:before="0" w:beforeAutospacing="0" w:after="0" w:afterAutospacing="0"/>
      </w:pPr>
      <w:r w:rsidRPr="00A556FA">
        <w:t>K-Nearest Neighbors Regression</w:t>
      </w:r>
    </w:p>
    <w:p w:rsidR="00B22AB1" w:rsidRPr="00A556FA" w:rsidRDefault="00B22AB1" w:rsidP="00B22AB1">
      <w:pPr>
        <w:pStyle w:val="xmsonospacing"/>
        <w:numPr>
          <w:ilvl w:val="0"/>
          <w:numId w:val="7"/>
        </w:numPr>
        <w:shd w:val="clear" w:color="auto" w:fill="FFFFFF"/>
        <w:spacing w:before="0" w:beforeAutospacing="0" w:after="0" w:afterAutospacing="0"/>
      </w:pPr>
      <w:r w:rsidRPr="00A556FA">
        <w:t xml:space="preserve">Multi-layer </w:t>
      </w:r>
      <w:proofErr w:type="spellStart"/>
      <w:r w:rsidRPr="00A556FA">
        <w:t>Perceptron</w:t>
      </w:r>
      <w:proofErr w:type="spellEnd"/>
      <w:r w:rsidRPr="00A556FA">
        <w:t xml:space="preserve"> Regression</w:t>
      </w:r>
    </w:p>
    <w:p w:rsidR="00B22AB1" w:rsidRPr="00A556FA" w:rsidRDefault="00B22AB1" w:rsidP="00B22AB1">
      <w:pPr>
        <w:pStyle w:val="xmsonospacing"/>
        <w:numPr>
          <w:ilvl w:val="0"/>
          <w:numId w:val="7"/>
        </w:numPr>
        <w:shd w:val="clear" w:color="auto" w:fill="FFFFFF"/>
        <w:spacing w:before="0" w:beforeAutospacing="0" w:after="0" w:afterAutospacing="0"/>
      </w:pPr>
      <w:r w:rsidRPr="00A556FA">
        <w:t>Gaussian Process Regression</w:t>
      </w:r>
    </w:p>
    <w:p w:rsidR="00B22AB1" w:rsidRPr="00A556FA" w:rsidRDefault="00B22AB1" w:rsidP="00B22AB1">
      <w:pPr>
        <w:pStyle w:val="xmsonospacing"/>
        <w:numPr>
          <w:ilvl w:val="0"/>
          <w:numId w:val="7"/>
        </w:numPr>
        <w:shd w:val="clear" w:color="auto" w:fill="FFFFFF"/>
        <w:spacing w:before="0" w:beforeAutospacing="0" w:after="0" w:afterAutospacing="0"/>
      </w:pPr>
      <w:r w:rsidRPr="00A556FA">
        <w:t>Random Forest Regression (Ensemble)</w:t>
      </w:r>
    </w:p>
    <w:p w:rsidR="00B22AB1" w:rsidRPr="00A556FA" w:rsidRDefault="00B22AB1" w:rsidP="00B22AB1">
      <w:pPr>
        <w:pStyle w:val="xmsonospacing"/>
        <w:numPr>
          <w:ilvl w:val="0"/>
          <w:numId w:val="7"/>
        </w:numPr>
        <w:shd w:val="clear" w:color="auto" w:fill="FFFFFF"/>
        <w:spacing w:before="0" w:beforeAutospacing="0" w:after="0" w:afterAutospacing="0"/>
      </w:pPr>
      <w:r w:rsidRPr="00A556FA">
        <w:t>Gradient Boosting Regression (Ensemble)</w:t>
      </w:r>
    </w:p>
    <w:p w:rsidR="00B22AB1" w:rsidRPr="00A556FA" w:rsidRDefault="00B22AB1" w:rsidP="00B22AB1">
      <w:pPr>
        <w:pStyle w:val="xmsonospacing"/>
        <w:numPr>
          <w:ilvl w:val="0"/>
          <w:numId w:val="7"/>
        </w:numPr>
        <w:shd w:val="clear" w:color="auto" w:fill="FFFFFF"/>
        <w:spacing w:before="0" w:beforeAutospacing="0" w:after="0" w:afterAutospacing="0"/>
      </w:pPr>
      <w:r w:rsidRPr="00A556FA">
        <w:t>Voting Regression (Ensemble)</w:t>
      </w:r>
    </w:p>
    <w:p w:rsidR="00B22AB1" w:rsidRDefault="00B22AB1" w:rsidP="00B22AB1">
      <w:pPr>
        <w:pStyle w:val="xmsonospacing"/>
        <w:shd w:val="clear" w:color="auto" w:fill="FFFFFF"/>
        <w:spacing w:before="0" w:beforeAutospacing="0" w:after="0" w:afterAutospacing="0"/>
        <w:rPr>
          <w:rFonts w:eastAsiaTheme="minorEastAsia" w:hint="eastAsia"/>
        </w:rPr>
      </w:pPr>
    </w:p>
    <w:p w:rsidR="00A52EB7" w:rsidRPr="00A556FA" w:rsidRDefault="00A52EB7" w:rsidP="00B22AB1">
      <w:pPr>
        <w:pStyle w:val="xmsonospacing"/>
        <w:shd w:val="clear" w:color="auto" w:fill="FFFFFF"/>
        <w:spacing w:before="0" w:beforeAutospacing="0" w:after="0" w:afterAutospacing="0"/>
        <w:rPr>
          <w:rFonts w:eastAsiaTheme="minorEastAsia"/>
        </w:rPr>
      </w:pPr>
    </w:p>
    <w:p w:rsidR="00B22AB1" w:rsidRPr="00A556FA" w:rsidRDefault="00B22AB1" w:rsidP="00B22AB1">
      <w:pPr>
        <w:pStyle w:val="xmsonospacing"/>
        <w:shd w:val="clear" w:color="auto" w:fill="FFFFFF"/>
        <w:spacing w:before="0" w:beforeAutospacing="0" w:after="0" w:afterAutospacing="0"/>
        <w:rPr>
          <w:rFonts w:eastAsiaTheme="minorEastAsia"/>
        </w:rPr>
      </w:pPr>
    </w:p>
    <w:p w:rsidR="00B22AB1" w:rsidRPr="00A556FA" w:rsidRDefault="00B22AB1" w:rsidP="00B22AB1">
      <w:pPr>
        <w:pStyle w:val="xmsonospacing"/>
        <w:shd w:val="clear" w:color="auto" w:fill="FFFFFF"/>
        <w:spacing w:before="0" w:beforeAutospacing="0" w:after="0" w:afterAutospacing="0"/>
        <w:rPr>
          <w:rFonts w:eastAsiaTheme="minorEastAsia"/>
        </w:rPr>
      </w:pPr>
      <w:r w:rsidRPr="00A556FA">
        <w:t>Ordinary</w:t>
      </w:r>
      <w:r w:rsidRPr="00A556FA">
        <w:rPr>
          <w:rFonts w:eastAsiaTheme="minorEastAsia"/>
        </w:rPr>
        <w:t xml:space="preserve"> Least Square: </w:t>
      </w:r>
    </w:p>
    <w:p w:rsidR="00B22AB1" w:rsidRPr="00A556FA" w:rsidRDefault="00B22AB1" w:rsidP="00B22AB1">
      <w:pPr>
        <w:pStyle w:val="xmsonospacing"/>
        <w:shd w:val="clear" w:color="auto" w:fill="FFFFFF"/>
        <w:spacing w:before="0" w:beforeAutospacing="0" w:after="0" w:afterAutospacing="0"/>
        <w:rPr>
          <w:rFonts w:eastAsiaTheme="minorEastAsia"/>
        </w:rPr>
      </w:pPr>
    </w:p>
    <w:p w:rsidR="00B22AB1" w:rsidRPr="00A556FA" w:rsidRDefault="00B22AB1" w:rsidP="00B22AB1">
      <w:pPr>
        <w:pStyle w:val="xmsonospacing"/>
        <w:shd w:val="clear" w:color="auto" w:fill="FFFFFF"/>
        <w:spacing w:before="0" w:beforeAutospacing="0" w:after="0" w:afterAutospacing="0"/>
        <w:rPr>
          <w:rFonts w:eastAsiaTheme="minorEastAsia"/>
        </w:rPr>
      </w:pPr>
      <w:r w:rsidRPr="00A556FA">
        <w:rPr>
          <w:rFonts w:eastAsiaTheme="minorEastAsia"/>
        </w:rPr>
        <w:t>The formula that was used for Ordinary Least Square method is from multi-variable linear r</w:t>
      </w:r>
      <w:r w:rsidRPr="00A556FA">
        <w:rPr>
          <w:rFonts w:eastAsiaTheme="minorEastAsia"/>
        </w:rPr>
        <w:t>e</w:t>
      </w:r>
      <w:r w:rsidRPr="00A556FA">
        <w:rPr>
          <w:rFonts w:eastAsiaTheme="minorEastAsia"/>
        </w:rPr>
        <w:t xml:space="preserve">gression (see below). </w:t>
      </w:r>
    </w:p>
    <w:p w:rsidR="00B22AB1" w:rsidRDefault="00B22AB1" w:rsidP="00B22AB1">
      <w:pPr>
        <w:pStyle w:val="xmsonospacing"/>
        <w:shd w:val="clear" w:color="auto" w:fill="FFFFFF"/>
        <w:spacing w:before="0" w:beforeAutospacing="0" w:after="0" w:afterAutospacing="0"/>
        <w:rPr>
          <w:rFonts w:eastAsiaTheme="minorEastAsia" w:hint="eastAsia"/>
        </w:rPr>
      </w:pPr>
    </w:p>
    <w:p w:rsidR="00A52EB7" w:rsidRPr="00A556FA" w:rsidRDefault="00A52EB7" w:rsidP="00B22AB1">
      <w:pPr>
        <w:pStyle w:val="xmsonospacing"/>
        <w:shd w:val="clear" w:color="auto" w:fill="FFFFFF"/>
        <w:spacing w:before="0" w:beforeAutospacing="0" w:after="0" w:afterAutospacing="0"/>
        <w:rPr>
          <w:rFonts w:eastAsiaTheme="minorEastAsia"/>
        </w:rPr>
      </w:pPr>
    </w:p>
    <w:p w:rsidR="00B22AB1" w:rsidRPr="00A556FA" w:rsidRDefault="00B22AB1" w:rsidP="00B22AB1">
      <w:pPr>
        <w:pStyle w:val="xmsonospacing"/>
        <w:shd w:val="clear" w:color="auto" w:fill="FFFFFF"/>
        <w:spacing w:before="0" w:beforeAutospacing="0" w:after="0" w:afterAutospacing="0"/>
        <w:rPr>
          <w:rFonts w:eastAsiaTheme="minorEastAsia"/>
        </w:rPr>
      </w:pPr>
      <w:r>
        <w:rPr>
          <w:rFonts w:eastAsiaTheme="minorEastAsia"/>
          <w:noProof/>
        </w:rPr>
        <w:drawing>
          <wp:inline distT="0" distB="0" distL="0" distR="0">
            <wp:extent cx="4632960" cy="27432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32960" cy="274320"/>
                    </a:xfrm>
                    <a:prstGeom prst="rect">
                      <a:avLst/>
                    </a:prstGeom>
                    <a:noFill/>
                    <a:ln w="9525">
                      <a:noFill/>
                      <a:miter lim="800000"/>
                      <a:headEnd/>
                      <a:tailEnd/>
                    </a:ln>
                  </pic:spPr>
                </pic:pic>
              </a:graphicData>
            </a:graphic>
          </wp:inline>
        </w:drawing>
      </w:r>
    </w:p>
    <w:p w:rsidR="00B22AB1" w:rsidRDefault="00B22AB1" w:rsidP="00B22AB1">
      <w:pPr>
        <w:pStyle w:val="xmsonospacing"/>
        <w:shd w:val="clear" w:color="auto" w:fill="FFFFFF"/>
        <w:spacing w:before="0" w:beforeAutospacing="0" w:after="0" w:afterAutospacing="0"/>
        <w:rPr>
          <w:rFonts w:eastAsiaTheme="minorEastAsia" w:hint="eastAsia"/>
        </w:rPr>
      </w:pPr>
    </w:p>
    <w:p w:rsidR="00A52EB7" w:rsidRPr="00A556FA" w:rsidRDefault="00A52EB7" w:rsidP="00B22AB1">
      <w:pPr>
        <w:pStyle w:val="xmsonospacing"/>
        <w:shd w:val="clear" w:color="auto" w:fill="FFFFFF"/>
        <w:spacing w:before="0" w:beforeAutospacing="0" w:after="0" w:afterAutospacing="0"/>
        <w:rPr>
          <w:rFonts w:eastAsiaTheme="minorEastAsia"/>
        </w:rPr>
      </w:pPr>
    </w:p>
    <w:p w:rsidR="00B22AB1" w:rsidRPr="00A556FA" w:rsidRDefault="00B22AB1" w:rsidP="00B22AB1">
      <w:pPr>
        <w:pStyle w:val="HTML"/>
        <w:shd w:val="clear" w:color="auto" w:fill="FFFFFF"/>
        <w:wordWrap w:val="0"/>
        <w:textAlignment w:val="baseline"/>
        <w:rPr>
          <w:rFonts w:ascii="Times New Roman" w:eastAsiaTheme="minorEastAsia" w:hAnsi="Times New Roman"/>
          <w:color w:val="000000"/>
          <w:sz w:val="24"/>
          <w:szCs w:val="24"/>
          <w:lang w:val="en-US" w:eastAsia="zh-CN"/>
        </w:rPr>
      </w:pPr>
      <w:r w:rsidRPr="00A556FA">
        <w:rPr>
          <w:rFonts w:ascii="Times New Roman" w:eastAsiaTheme="minorEastAsia" w:hAnsi="Times New Roman"/>
          <w:sz w:val="24"/>
          <w:szCs w:val="24"/>
        </w:rPr>
        <w:t xml:space="preserve">The intersection </w:t>
      </w:r>
      <w:r w:rsidRPr="00A556FA">
        <w:rPr>
          <w:rFonts w:ascii="Times New Roman" w:eastAsiaTheme="minorEastAsia" w:hAnsi="Times New Roman"/>
          <w:sz w:val="24"/>
          <w:szCs w:val="24"/>
          <w:lang w:eastAsia="zh-CN"/>
        </w:rPr>
        <w:t>b</w:t>
      </w:r>
      <w:r w:rsidRPr="00A556FA">
        <w:rPr>
          <w:rFonts w:ascii="Times New Roman" w:eastAsiaTheme="minorEastAsia" w:hAnsi="Times New Roman"/>
          <w:sz w:val="24"/>
          <w:szCs w:val="24"/>
        </w:rPr>
        <w:t xml:space="preserve">0 = </w:t>
      </w:r>
      <w:r w:rsidRPr="00A556FA">
        <w:rPr>
          <w:rFonts w:ascii="Times New Roman" w:hAnsi="Times New Roman"/>
          <w:color w:val="000000"/>
          <w:sz w:val="24"/>
          <w:szCs w:val="24"/>
          <w:lang w:val="en-US" w:eastAsia="zh-CN"/>
        </w:rPr>
        <w:t>0.1678751983882069</w:t>
      </w:r>
      <w:r w:rsidRPr="00A556FA">
        <w:rPr>
          <w:rFonts w:ascii="Times New Roman" w:eastAsiaTheme="minorEastAsia" w:hAnsi="Times New Roman"/>
          <w:color w:val="000000"/>
          <w:sz w:val="24"/>
          <w:szCs w:val="24"/>
          <w:lang w:val="en-US" w:eastAsia="zh-CN"/>
        </w:rPr>
        <w:t xml:space="preserve">. The coefficients for dependent variables are listed </w:t>
      </w:r>
    </w:p>
    <w:p w:rsidR="00B22AB1" w:rsidRPr="00A556FA" w:rsidRDefault="00B22AB1" w:rsidP="00B22AB1">
      <w:pPr>
        <w:pStyle w:val="HTML"/>
        <w:shd w:val="clear" w:color="auto" w:fill="FFFFFF"/>
        <w:wordWrap w:val="0"/>
        <w:textAlignment w:val="baseline"/>
        <w:rPr>
          <w:rFonts w:ascii="Times New Roman" w:eastAsiaTheme="minorEastAsia" w:hAnsi="Times New Roman"/>
          <w:color w:val="000000"/>
          <w:sz w:val="24"/>
          <w:szCs w:val="24"/>
          <w:lang w:val="en-US" w:eastAsia="zh-CN"/>
        </w:rPr>
      </w:pPr>
      <w:proofErr w:type="gramStart"/>
      <w:r w:rsidRPr="00A556FA">
        <w:rPr>
          <w:rFonts w:ascii="Times New Roman" w:eastAsiaTheme="minorEastAsia" w:hAnsi="Times New Roman"/>
          <w:color w:val="000000"/>
          <w:sz w:val="24"/>
          <w:szCs w:val="24"/>
          <w:lang w:val="en-US" w:eastAsia="zh-CN"/>
        </w:rPr>
        <w:t>below</w:t>
      </w:r>
      <w:proofErr w:type="gramEnd"/>
      <w:r w:rsidRPr="00A556FA">
        <w:rPr>
          <w:rFonts w:ascii="Times New Roman" w:eastAsiaTheme="minorEastAsia" w:hAnsi="Times New Roman"/>
          <w:color w:val="000000"/>
          <w:sz w:val="24"/>
          <w:szCs w:val="24"/>
          <w:lang w:val="en-US" w:eastAsia="zh-CN"/>
        </w:rPr>
        <w:t xml:space="preserve">. </w:t>
      </w:r>
    </w:p>
    <w:p w:rsidR="00B22AB1" w:rsidRPr="00A556FA" w:rsidRDefault="00B22AB1" w:rsidP="00B22AB1">
      <w:pPr>
        <w:pStyle w:val="xmsonospacing"/>
        <w:shd w:val="clear" w:color="auto" w:fill="FFFFFF"/>
        <w:spacing w:before="0" w:beforeAutospacing="0" w:after="0" w:afterAutospacing="0"/>
        <w:rPr>
          <w:rFonts w:eastAsiaTheme="minorEastAsia"/>
        </w:rPr>
      </w:pPr>
    </w:p>
    <w:p w:rsid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r>
        <w:rPr>
          <w:noProof/>
          <w:color w:val="000000"/>
          <w:shd w:val="clear" w:color="auto" w:fill="FFFFFF"/>
        </w:rPr>
        <w:lastRenderedPageBreak/>
        <w:drawing>
          <wp:inline distT="0" distB="0" distL="0" distR="0">
            <wp:extent cx="3116580" cy="4549140"/>
            <wp:effectExtent l="1905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3116580" cy="4549140"/>
                    </a:xfrm>
                    <a:prstGeom prst="rect">
                      <a:avLst/>
                    </a:prstGeom>
                    <a:noFill/>
                    <a:ln w="9525">
                      <a:noFill/>
                      <a:miter lim="800000"/>
                      <a:headEnd/>
                      <a:tailEnd/>
                    </a:ln>
                  </pic:spPr>
                </pic:pic>
              </a:graphicData>
            </a:graphic>
          </wp:inline>
        </w:drawing>
      </w:r>
    </w:p>
    <w:p w:rsidR="00A52EB7" w:rsidRPr="00A556FA" w:rsidRDefault="00A52EB7"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r w:rsidRPr="00A556FA">
        <w:rPr>
          <w:rFonts w:eastAsiaTheme="minorEastAsia"/>
          <w:color w:val="000000"/>
          <w:shd w:val="clear" w:color="auto" w:fill="FFFFFF"/>
        </w:rPr>
        <w:t>The following scatter plot between the actual readmission rate and the predicted readmission rate shows that both values are about to fall around the straight line y = x. So the prediction is a</w:t>
      </w:r>
      <w:r w:rsidRPr="00A556FA">
        <w:rPr>
          <w:rFonts w:eastAsiaTheme="minorEastAsia"/>
          <w:color w:val="000000"/>
          <w:shd w:val="clear" w:color="auto" w:fill="FFFFFF"/>
        </w:rPr>
        <w:t>p</w:t>
      </w:r>
      <w:r w:rsidRPr="00A556FA">
        <w:rPr>
          <w:rFonts w:eastAsiaTheme="minorEastAsia"/>
          <w:color w:val="000000"/>
          <w:shd w:val="clear" w:color="auto" w:fill="FFFFFF"/>
        </w:rPr>
        <w:t xml:space="preserve">proximately equal to the actual value, but there are still differences or what we called residuals.  </w:t>
      </w: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r>
        <w:rPr>
          <w:noProof/>
          <w:color w:val="000000"/>
          <w:shd w:val="clear" w:color="auto" w:fill="FFFFFF"/>
        </w:rPr>
        <w:drawing>
          <wp:inline distT="0" distB="0" distL="0" distR="0">
            <wp:extent cx="4229100" cy="277368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4229100" cy="2773680"/>
                    </a:xfrm>
                    <a:prstGeom prst="rect">
                      <a:avLst/>
                    </a:prstGeom>
                    <a:noFill/>
                    <a:ln w="9525">
                      <a:noFill/>
                      <a:miter lim="800000"/>
                      <a:headEnd/>
                      <a:tailEnd/>
                    </a:ln>
                  </pic:spPr>
                </pic:pic>
              </a:graphicData>
            </a:graphic>
          </wp:inline>
        </w:drawing>
      </w:r>
    </w:p>
    <w:p w:rsidR="00A52EB7"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r w:rsidRPr="00A556FA">
        <w:rPr>
          <w:rFonts w:eastAsiaTheme="minorEastAsia"/>
          <w:color w:val="000000"/>
          <w:shd w:val="clear" w:color="auto" w:fill="FFFFFF"/>
        </w:rPr>
        <w:lastRenderedPageBreak/>
        <w:t>The residual plot from below is the scatter plot between the actual values and residuals. If the figure shows any patterns then it means the relationship between target variable and feature variables is non-linear. On the other hand, if the figure shows no pattern then it means the relatio</w:t>
      </w:r>
      <w:r w:rsidRPr="00A556FA">
        <w:rPr>
          <w:rFonts w:eastAsiaTheme="minorEastAsia"/>
          <w:color w:val="000000"/>
          <w:shd w:val="clear" w:color="auto" w:fill="FFFFFF"/>
        </w:rPr>
        <w:t>n</w:t>
      </w:r>
      <w:r w:rsidRPr="00A556FA">
        <w:rPr>
          <w:rFonts w:eastAsiaTheme="minorEastAsia"/>
          <w:color w:val="000000"/>
          <w:shd w:val="clear" w:color="auto" w:fill="FFFFFF"/>
        </w:rPr>
        <w:t xml:space="preserve">ship between target variable and feature variables is linear. From our example, the residuals fall almost evenly on both side of zero and display no pattern at all. It indicates the relationship is linear.  </w:t>
      </w:r>
    </w:p>
    <w:p w:rsidR="00A52EB7"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r>
        <w:rPr>
          <w:noProof/>
          <w:color w:val="000000"/>
          <w:shd w:val="clear" w:color="auto" w:fill="FFFFFF"/>
        </w:rPr>
        <w:drawing>
          <wp:inline distT="0" distB="0" distL="0" distR="0">
            <wp:extent cx="4542674" cy="311658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4543856" cy="3117391"/>
                    </a:xfrm>
                    <a:prstGeom prst="rect">
                      <a:avLst/>
                    </a:prstGeom>
                    <a:noFill/>
                    <a:ln w="9525">
                      <a:noFill/>
                      <a:miter lim="800000"/>
                      <a:headEnd/>
                      <a:tailEnd/>
                    </a:ln>
                  </pic:spPr>
                </pic:pic>
              </a:graphicData>
            </a:graphic>
          </wp:inline>
        </w:drawing>
      </w: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r w:rsidRPr="00A556FA">
        <w:rPr>
          <w:rFonts w:eastAsiaTheme="minorEastAsia"/>
          <w:color w:val="000000"/>
          <w:shd w:val="clear" w:color="auto" w:fill="FFFFFF"/>
        </w:rPr>
        <w:t xml:space="preserve">QQ plot generally depicts if the residuals are normally distributed. When the residuals falls closely on the normal line, it means the residuals are normally distributed, which is the case in the following figure. </w:t>
      </w: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r>
        <w:rPr>
          <w:noProof/>
          <w:color w:val="000000"/>
          <w:shd w:val="clear" w:color="auto" w:fill="FFFFFF"/>
        </w:rPr>
        <w:drawing>
          <wp:inline distT="0" distB="0" distL="0" distR="0">
            <wp:extent cx="4709160" cy="318516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4709160" cy="3185160"/>
                    </a:xfrm>
                    <a:prstGeom prst="rect">
                      <a:avLst/>
                    </a:prstGeom>
                    <a:noFill/>
                    <a:ln w="9525">
                      <a:noFill/>
                      <a:miter lim="800000"/>
                      <a:headEnd/>
                      <a:tailEnd/>
                    </a:ln>
                  </pic:spPr>
                </pic:pic>
              </a:graphicData>
            </a:graphic>
          </wp:inline>
        </w:drawing>
      </w: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r w:rsidRPr="00A556FA">
        <w:rPr>
          <w:rFonts w:eastAsiaTheme="minorEastAsia"/>
          <w:color w:val="000000"/>
          <w:shd w:val="clear" w:color="auto" w:fill="FFFFFF"/>
        </w:rPr>
        <w:lastRenderedPageBreak/>
        <w:t xml:space="preserve">There are total 4 measurements were calculated to evaluate regression performance. </w:t>
      </w:r>
    </w:p>
    <w:p w:rsid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p>
    <w:p w:rsidR="00A52EB7" w:rsidRPr="00A556FA" w:rsidRDefault="00A52EB7"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B22AB1" w:rsidP="00B22AB1">
      <w:pPr>
        <w:pStyle w:val="xmsonospacing"/>
        <w:numPr>
          <w:ilvl w:val="0"/>
          <w:numId w:val="8"/>
        </w:numPr>
        <w:shd w:val="clear" w:color="auto" w:fill="FFFFFF"/>
        <w:spacing w:before="0" w:beforeAutospacing="0" w:after="0" w:afterAutospacing="0"/>
        <w:rPr>
          <w:rFonts w:eastAsiaTheme="minorEastAsia"/>
          <w:shd w:val="clear" w:color="auto" w:fill="FFFFFF"/>
        </w:rPr>
      </w:pPr>
      <w:r w:rsidRPr="00A556FA">
        <w:rPr>
          <w:shd w:val="clear" w:color="auto" w:fill="FFFFFF"/>
        </w:rPr>
        <w:t>R²</w:t>
      </w:r>
      <w:r w:rsidRPr="00A556FA">
        <w:rPr>
          <w:rFonts w:eastAsiaTheme="minorEastAsia"/>
          <w:shd w:val="clear" w:color="auto" w:fill="FFFFFF"/>
        </w:rPr>
        <w:t xml:space="preserve"> (</w:t>
      </w:r>
      <w:hyperlink r:id="rId30" w:history="1">
        <w:r w:rsidRPr="00A556FA">
          <w:rPr>
            <w:rStyle w:val="a3"/>
            <w:color w:val="auto"/>
            <w:u w:val="none"/>
            <w:shd w:val="clear" w:color="auto" w:fill="FFFFFF"/>
          </w:rPr>
          <w:t>coefficient of determination</w:t>
        </w:r>
      </w:hyperlink>
      <w:r w:rsidRPr="00A556FA">
        <w:rPr>
          <w:rFonts w:eastAsiaTheme="minorEastAsia"/>
        </w:rPr>
        <w:t>)</w:t>
      </w:r>
      <w:r w:rsidRPr="00A556FA">
        <w:rPr>
          <w:rFonts w:eastAsiaTheme="minorEastAsia"/>
          <w:shd w:val="clear" w:color="auto" w:fill="FFFFFF"/>
        </w:rPr>
        <w:t>:</w:t>
      </w:r>
      <w:r w:rsidRPr="00A556FA">
        <w:rPr>
          <w:shd w:val="clear" w:color="auto" w:fill="FFFFFF"/>
        </w:rPr>
        <w:t xml:space="preserve"> It provides a measure of how well future samples are likely to be predicted by the model.</w:t>
      </w:r>
    </w:p>
    <w:p w:rsidR="00B22AB1" w:rsidRPr="00A556FA" w:rsidRDefault="00B22AB1" w:rsidP="00B22AB1">
      <w:pPr>
        <w:pStyle w:val="xmsonospacing"/>
        <w:shd w:val="clear" w:color="auto" w:fill="FFFFFF"/>
        <w:spacing w:before="0" w:beforeAutospacing="0" w:after="0" w:afterAutospacing="0"/>
        <w:rPr>
          <w:rFonts w:eastAsiaTheme="minorEastAsia"/>
          <w:shd w:val="clear" w:color="auto" w:fill="FFFFFF"/>
        </w:rPr>
      </w:pPr>
    </w:p>
    <w:p w:rsidR="00B22AB1" w:rsidRPr="00A556FA" w:rsidRDefault="00B22AB1" w:rsidP="00B22AB1">
      <w:pPr>
        <w:pStyle w:val="xmsonospacing"/>
        <w:numPr>
          <w:ilvl w:val="0"/>
          <w:numId w:val="8"/>
        </w:numPr>
        <w:shd w:val="clear" w:color="auto" w:fill="FFFFFF"/>
        <w:spacing w:before="0" w:beforeAutospacing="0" w:after="0" w:afterAutospacing="0"/>
        <w:rPr>
          <w:rFonts w:eastAsiaTheme="minorEastAsia"/>
          <w:color w:val="000000"/>
          <w:shd w:val="clear" w:color="auto" w:fill="FFFFFF"/>
        </w:rPr>
      </w:pPr>
      <w:r w:rsidRPr="00A556FA">
        <w:rPr>
          <w:rFonts w:eastAsiaTheme="minorEastAsia"/>
          <w:color w:val="1D1F22"/>
          <w:shd w:val="clear" w:color="auto" w:fill="FFFFFF"/>
        </w:rPr>
        <w:t xml:space="preserve">Mean Absolute Error (MAE): It </w:t>
      </w:r>
      <w:r w:rsidR="004722FA">
        <w:rPr>
          <w:rFonts w:eastAsiaTheme="minorEastAsia" w:hint="eastAsia"/>
          <w:color w:val="1D1F22"/>
          <w:shd w:val="clear" w:color="auto" w:fill="FFFFFF"/>
        </w:rPr>
        <w:t>i</w:t>
      </w:r>
      <w:r w:rsidRPr="00A556FA">
        <w:rPr>
          <w:color w:val="1D1F22"/>
          <w:shd w:val="clear" w:color="auto" w:fill="FFFFFF"/>
        </w:rPr>
        <w:t>s a risk function corresponding to the expected value of the absolute error loss or </w:t>
      </w:r>
      <w:r>
        <w:rPr>
          <w:noProof/>
        </w:rPr>
        <w:drawing>
          <wp:inline distT="0" distB="0" distL="0" distR="0">
            <wp:extent cx="137160" cy="137160"/>
            <wp:effectExtent l="19050" t="0" r="0" b="0"/>
            <wp:docPr id="14" name="图片 14" descr="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1"/>
                    <pic:cNvPicPr>
                      <a:picLocks noChangeAspect="1" noChangeArrowheads="1"/>
                    </pic:cNvPicPr>
                  </pic:nvPicPr>
                  <pic:blipFill>
                    <a:blip r:embed="rId31" cstate="print"/>
                    <a:srcRect/>
                    <a:stretch>
                      <a:fillRect/>
                    </a:stretch>
                  </pic:blipFill>
                  <pic:spPr bwMode="auto">
                    <a:xfrm>
                      <a:off x="0" y="0"/>
                      <a:ext cx="137160" cy="137160"/>
                    </a:xfrm>
                    <a:prstGeom prst="rect">
                      <a:avLst/>
                    </a:prstGeom>
                    <a:noFill/>
                    <a:ln w="9525">
                      <a:noFill/>
                      <a:miter lim="800000"/>
                      <a:headEnd/>
                      <a:tailEnd/>
                    </a:ln>
                  </pic:spPr>
                </pic:pic>
              </a:graphicData>
            </a:graphic>
          </wp:inline>
        </w:drawing>
      </w:r>
      <w:r w:rsidRPr="00A556FA">
        <w:rPr>
          <w:color w:val="1D1F22"/>
          <w:shd w:val="clear" w:color="auto" w:fill="FFFFFF"/>
        </w:rPr>
        <w:t>-norm loss.</w:t>
      </w: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B22AB1" w:rsidP="00B22AB1">
      <w:pPr>
        <w:pStyle w:val="xmsonospacing"/>
        <w:numPr>
          <w:ilvl w:val="0"/>
          <w:numId w:val="8"/>
        </w:numPr>
        <w:shd w:val="clear" w:color="auto" w:fill="FFFFFF"/>
        <w:spacing w:before="0" w:beforeAutospacing="0" w:after="0" w:afterAutospacing="0"/>
        <w:rPr>
          <w:rFonts w:eastAsiaTheme="minorEastAsia"/>
          <w:color w:val="1D1F22"/>
          <w:shd w:val="clear" w:color="auto" w:fill="FFFFFF"/>
        </w:rPr>
      </w:pPr>
      <w:r w:rsidRPr="00A556FA">
        <w:rPr>
          <w:rFonts w:eastAsiaTheme="minorEastAsia"/>
          <w:color w:val="000000"/>
          <w:shd w:val="clear" w:color="auto" w:fill="FFFFFF"/>
        </w:rPr>
        <w:t xml:space="preserve">Mean Squared Error </w:t>
      </w:r>
      <w:r w:rsidRPr="00A556FA">
        <w:rPr>
          <w:rFonts w:eastAsiaTheme="minorEastAsia"/>
          <w:color w:val="000000"/>
          <w:shd w:val="clear" w:color="auto" w:fill="FFFFFF"/>
        </w:rPr>
        <w:t>（</w:t>
      </w:r>
      <w:r w:rsidRPr="00A556FA">
        <w:rPr>
          <w:rFonts w:eastAsiaTheme="minorEastAsia"/>
          <w:color w:val="000000"/>
          <w:shd w:val="clear" w:color="auto" w:fill="FFFFFF"/>
        </w:rPr>
        <w:t>MSE</w:t>
      </w:r>
      <w:r w:rsidRPr="00A556FA">
        <w:rPr>
          <w:rFonts w:eastAsiaTheme="minorEastAsia"/>
          <w:color w:val="000000"/>
          <w:shd w:val="clear" w:color="auto" w:fill="FFFFFF"/>
        </w:rPr>
        <w:t>）：</w:t>
      </w:r>
      <w:r w:rsidRPr="00A556FA">
        <w:rPr>
          <w:rFonts w:eastAsiaTheme="minorEastAsia"/>
          <w:color w:val="000000"/>
          <w:shd w:val="clear" w:color="auto" w:fill="FFFFFF"/>
        </w:rPr>
        <w:t xml:space="preserve">It </w:t>
      </w:r>
      <w:r w:rsidRPr="00A556FA">
        <w:rPr>
          <w:color w:val="1D1F22"/>
          <w:shd w:val="clear" w:color="auto" w:fill="FFFFFF"/>
        </w:rPr>
        <w:t>is a risk function corresponding to the expected value of the squared error loss or quadratic loss.</w:t>
      </w:r>
    </w:p>
    <w:p w:rsidR="00B22AB1" w:rsidRPr="00A556FA" w:rsidRDefault="00B22AB1" w:rsidP="00B22AB1">
      <w:pPr>
        <w:pStyle w:val="xmsonospacing"/>
        <w:shd w:val="clear" w:color="auto" w:fill="FFFFFF"/>
        <w:spacing w:before="0" w:beforeAutospacing="0" w:after="0" w:afterAutospacing="0"/>
        <w:rPr>
          <w:rFonts w:eastAsiaTheme="minorEastAsia"/>
          <w:color w:val="1D1F22"/>
          <w:shd w:val="clear" w:color="auto" w:fill="FFFFFF"/>
        </w:rPr>
      </w:pPr>
    </w:p>
    <w:p w:rsidR="00B22AB1" w:rsidRPr="00A556FA" w:rsidRDefault="00B22AB1" w:rsidP="00B22AB1">
      <w:pPr>
        <w:pStyle w:val="xmsonospacing"/>
        <w:numPr>
          <w:ilvl w:val="0"/>
          <w:numId w:val="8"/>
        </w:numPr>
        <w:shd w:val="clear" w:color="auto" w:fill="FFFFFF"/>
        <w:spacing w:before="0" w:beforeAutospacing="0" w:after="0" w:afterAutospacing="0"/>
        <w:rPr>
          <w:rFonts w:eastAsiaTheme="minorEastAsia"/>
          <w:color w:val="000000"/>
          <w:shd w:val="clear" w:color="auto" w:fill="FFFFFF"/>
        </w:rPr>
      </w:pPr>
      <w:r w:rsidRPr="00A556FA">
        <w:rPr>
          <w:rFonts w:eastAsiaTheme="minorEastAsia"/>
          <w:color w:val="000000"/>
          <w:shd w:val="clear" w:color="auto" w:fill="FFFFFF"/>
        </w:rPr>
        <w:t>Root Mean Squared Error (RMSE): It is the square root of MSE</w:t>
      </w: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r w:rsidRPr="00A556FA">
        <w:rPr>
          <w:rFonts w:eastAsiaTheme="minorEastAsia"/>
          <w:color w:val="000000"/>
          <w:shd w:val="clear" w:color="auto" w:fill="FFFFFF"/>
        </w:rPr>
        <w:t xml:space="preserve">The result is shown in the following. </w:t>
      </w: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817889"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i/>
          <w:color w:val="000000"/>
          <w:sz w:val="24"/>
          <w:szCs w:val="24"/>
        </w:rPr>
      </w:pPr>
      <w:r w:rsidRPr="00817889">
        <w:rPr>
          <w:rFonts w:ascii="Times New Roman" w:eastAsia="Times New Roman" w:hAnsi="Times New Roman"/>
          <w:i/>
          <w:color w:val="000000"/>
          <w:sz w:val="24"/>
          <w:szCs w:val="24"/>
        </w:rPr>
        <w:t>Model Accuracy R^2: 0.4658689444977252</w:t>
      </w:r>
    </w:p>
    <w:p w:rsidR="00B22AB1" w:rsidRPr="00817889"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i/>
          <w:color w:val="000000"/>
          <w:sz w:val="24"/>
          <w:szCs w:val="24"/>
        </w:rPr>
      </w:pPr>
      <w:r w:rsidRPr="00817889">
        <w:rPr>
          <w:rFonts w:ascii="Times New Roman" w:eastAsia="Times New Roman" w:hAnsi="Times New Roman"/>
          <w:i/>
          <w:color w:val="000000"/>
          <w:sz w:val="24"/>
          <w:szCs w:val="24"/>
        </w:rPr>
        <w:t>Mean Absolute Error: 0.025316375788329945</w:t>
      </w:r>
    </w:p>
    <w:p w:rsidR="00B22AB1" w:rsidRPr="00817889"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i/>
          <w:color w:val="000000"/>
          <w:sz w:val="24"/>
          <w:szCs w:val="24"/>
        </w:rPr>
      </w:pPr>
      <w:r w:rsidRPr="00817889">
        <w:rPr>
          <w:rFonts w:ascii="Times New Roman" w:eastAsia="Times New Roman" w:hAnsi="Times New Roman"/>
          <w:i/>
          <w:color w:val="000000"/>
          <w:sz w:val="24"/>
          <w:szCs w:val="24"/>
        </w:rPr>
        <w:t>Mean Squared Error: 0.0011091736487517767</w:t>
      </w:r>
    </w:p>
    <w:p w:rsidR="00B22AB1" w:rsidRPr="00CC0754"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heme="minorEastAsia" w:hAnsi="Times New Roman"/>
          <w:i/>
          <w:color w:val="000000"/>
          <w:sz w:val="24"/>
          <w:szCs w:val="24"/>
        </w:rPr>
      </w:pPr>
      <w:r w:rsidRPr="00817889">
        <w:rPr>
          <w:rFonts w:ascii="Times New Roman" w:eastAsia="Times New Roman" w:hAnsi="Times New Roman"/>
          <w:i/>
          <w:color w:val="000000"/>
          <w:sz w:val="24"/>
          <w:szCs w:val="24"/>
        </w:rPr>
        <w:t>Root Mean Squared Error: 0.033304258717944416</w:t>
      </w:r>
    </w:p>
    <w:p w:rsidR="00B22AB1" w:rsidRPr="00A556FA"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heme="minorEastAsia" w:hAnsi="Times New Roman"/>
          <w:color w:val="000000"/>
          <w:sz w:val="24"/>
          <w:szCs w:val="24"/>
        </w:rPr>
      </w:pPr>
    </w:p>
    <w:p w:rsidR="00B22AB1" w:rsidRPr="00A556FA"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heme="minorEastAsia" w:hAnsi="Times New Roman"/>
          <w:color w:val="000000"/>
          <w:sz w:val="24"/>
          <w:szCs w:val="24"/>
        </w:rPr>
      </w:pPr>
    </w:p>
    <w:p w:rsidR="00B22AB1" w:rsidRPr="00A556FA"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heme="minorEastAsia" w:hAnsi="Times New Roman"/>
          <w:color w:val="000000"/>
          <w:sz w:val="24"/>
          <w:szCs w:val="24"/>
        </w:rPr>
      </w:pPr>
    </w:p>
    <w:p w:rsidR="004722FA"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heme="minorEastAsia" w:hAnsi="Times New Roman" w:hint="eastAsia"/>
          <w:color w:val="000000"/>
          <w:sz w:val="24"/>
          <w:szCs w:val="24"/>
        </w:rPr>
      </w:pPr>
      <w:r w:rsidRPr="00A556FA">
        <w:rPr>
          <w:rFonts w:ascii="Times New Roman" w:eastAsiaTheme="minorEastAsia" w:hAnsi="Times New Roman"/>
          <w:color w:val="000000"/>
          <w:sz w:val="24"/>
          <w:szCs w:val="24"/>
        </w:rPr>
        <w:t xml:space="preserve">From the summary table for all the models, it is noted that Multi-variable linear regression model has the best performance as it has the highest correlation coefficient, and lowest MAE, MSE, </w:t>
      </w:r>
    </w:p>
    <w:p w:rsidR="00B22AB1" w:rsidRPr="00A556FA"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heme="minorEastAsia" w:hAnsi="Times New Roman"/>
          <w:color w:val="000000"/>
          <w:sz w:val="24"/>
          <w:szCs w:val="24"/>
        </w:rPr>
      </w:pPr>
      <w:proofErr w:type="gramStart"/>
      <w:r w:rsidRPr="00A556FA">
        <w:rPr>
          <w:rFonts w:ascii="Times New Roman" w:eastAsiaTheme="minorEastAsia" w:hAnsi="Times New Roman"/>
          <w:color w:val="000000"/>
          <w:sz w:val="24"/>
          <w:szCs w:val="24"/>
        </w:rPr>
        <w:t>and</w:t>
      </w:r>
      <w:proofErr w:type="gramEnd"/>
      <w:r w:rsidRPr="00A556FA">
        <w:rPr>
          <w:rFonts w:ascii="Times New Roman" w:eastAsiaTheme="minorEastAsia" w:hAnsi="Times New Roman"/>
          <w:color w:val="000000"/>
          <w:sz w:val="24"/>
          <w:szCs w:val="24"/>
        </w:rPr>
        <w:t xml:space="preserve"> RMSE. </w:t>
      </w:r>
    </w:p>
    <w:p w:rsidR="00B22AB1" w:rsidRPr="00A556FA"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heme="minorEastAsia" w:hAnsi="Times New Roman"/>
          <w:color w:val="000000"/>
          <w:sz w:val="24"/>
          <w:szCs w:val="24"/>
        </w:rPr>
      </w:pPr>
    </w:p>
    <w:p w:rsidR="00B22AB1" w:rsidRPr="00817889"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heme="minorEastAsia" w:hAnsi="Times New Roman"/>
          <w:color w:val="000000"/>
          <w:sz w:val="24"/>
          <w:szCs w:val="24"/>
        </w:rPr>
      </w:pP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color w:val="000000"/>
          <w:shd w:val="clear" w:color="auto" w:fill="FFFFFF"/>
        </w:rPr>
      </w:pPr>
      <w:r>
        <w:rPr>
          <w:noProof/>
          <w:color w:val="000000"/>
          <w:shd w:val="clear" w:color="auto" w:fill="FFFFFF"/>
        </w:rPr>
        <w:drawing>
          <wp:inline distT="0" distB="0" distL="0" distR="0">
            <wp:extent cx="5943600" cy="80010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srcRect/>
                    <a:stretch>
                      <a:fillRect/>
                    </a:stretch>
                  </pic:blipFill>
                  <pic:spPr bwMode="auto">
                    <a:xfrm>
                      <a:off x="0" y="0"/>
                      <a:ext cx="5943600" cy="800100"/>
                    </a:xfrm>
                    <a:prstGeom prst="rect">
                      <a:avLst/>
                    </a:prstGeom>
                    <a:noFill/>
                    <a:ln w="9525">
                      <a:noFill/>
                      <a:miter lim="800000"/>
                      <a:headEnd/>
                      <a:tailEnd/>
                    </a:ln>
                  </pic:spPr>
                </pic:pic>
              </a:graphicData>
            </a:graphic>
          </wp:inline>
        </w:drawing>
      </w: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Default="00B22AB1" w:rsidP="00B22AB1">
      <w:pPr>
        <w:pStyle w:val="xmsonospacing"/>
        <w:shd w:val="clear" w:color="auto" w:fill="FFFFFF"/>
        <w:spacing w:before="0" w:beforeAutospacing="0" w:after="0" w:afterAutospacing="0"/>
        <w:rPr>
          <w:rFonts w:eastAsiaTheme="minorEastAsia" w:hint="eastAsia"/>
          <w:color w:val="000000"/>
          <w:shd w:val="clear" w:color="auto" w:fill="FFFFFF"/>
        </w:rPr>
      </w:pPr>
    </w:p>
    <w:p w:rsidR="00A52EB7" w:rsidRPr="00A556FA" w:rsidRDefault="00A52EB7"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r w:rsidRPr="00A556FA">
        <w:rPr>
          <w:rFonts w:eastAsiaTheme="minorEastAsia"/>
          <w:color w:val="000000"/>
          <w:shd w:val="clear" w:color="auto" w:fill="FFFFFF"/>
        </w:rPr>
        <w:t>Drug Utilization Comparison:</w:t>
      </w:r>
    </w:p>
    <w:p w:rsidR="00B22AB1" w:rsidRPr="00A556FA" w:rsidRDefault="00B22AB1" w:rsidP="00B22AB1">
      <w:pPr>
        <w:pStyle w:val="xmsonospacing"/>
        <w:shd w:val="clear" w:color="auto" w:fill="FFFFFF"/>
        <w:spacing w:before="0" w:beforeAutospacing="0" w:after="0" w:afterAutospacing="0"/>
        <w:rPr>
          <w:rFonts w:eastAsiaTheme="minorEastAsia"/>
          <w:color w:val="000000"/>
          <w:shd w:val="clear" w:color="auto" w:fill="FFFFFF"/>
        </w:rPr>
      </w:pPr>
    </w:p>
    <w:p w:rsidR="00B22AB1" w:rsidRPr="00A556FA" w:rsidRDefault="003A7D70" w:rsidP="00B22AB1">
      <w:pPr>
        <w:pStyle w:val="xmsonospacing"/>
        <w:shd w:val="clear" w:color="auto" w:fill="FFFFFF"/>
        <w:spacing w:before="0" w:beforeAutospacing="0" w:after="0" w:afterAutospacing="0"/>
        <w:rPr>
          <w:rFonts w:eastAsiaTheme="minorEastAsia"/>
          <w:color w:val="000000"/>
          <w:shd w:val="clear" w:color="auto" w:fill="FFFFFF"/>
        </w:rPr>
      </w:pPr>
      <w:r>
        <w:rPr>
          <w:rFonts w:eastAsiaTheme="minorEastAsia" w:hint="eastAsia"/>
          <w:color w:val="000000"/>
          <w:shd w:val="clear" w:color="auto" w:fill="FFFFFF"/>
        </w:rPr>
        <w:t xml:space="preserve">There is a separate dataset available that can be used for </w:t>
      </w:r>
      <w:r w:rsidR="00B22AB1" w:rsidRPr="00A556FA">
        <w:rPr>
          <w:rFonts w:eastAsiaTheme="minorEastAsia"/>
          <w:color w:val="000000"/>
          <w:shd w:val="clear" w:color="auto" w:fill="FFFFFF"/>
        </w:rPr>
        <w:t>drug utilization studi</w:t>
      </w:r>
      <w:r>
        <w:rPr>
          <w:rFonts w:eastAsiaTheme="minorEastAsia"/>
          <w:color w:val="000000"/>
          <w:shd w:val="clear" w:color="auto" w:fill="FFFFFF"/>
        </w:rPr>
        <w:t>es</w:t>
      </w:r>
      <w:r>
        <w:rPr>
          <w:rFonts w:eastAsiaTheme="minorEastAsia" w:hint="eastAsia"/>
          <w:color w:val="000000"/>
          <w:shd w:val="clear" w:color="auto" w:fill="FFFFFF"/>
        </w:rPr>
        <w:t>. A</w:t>
      </w:r>
      <w:r w:rsidR="00B22AB1" w:rsidRPr="00A556FA">
        <w:rPr>
          <w:rFonts w:eastAsiaTheme="minorEastAsia"/>
          <w:color w:val="000000"/>
          <w:shd w:val="clear" w:color="auto" w:fill="FFFFFF"/>
        </w:rPr>
        <w:t xml:space="preserve">fter data tidy and transformation were completed, the final </w:t>
      </w:r>
      <w:proofErr w:type="spellStart"/>
      <w:r w:rsidR="00B22AB1" w:rsidRPr="00A556FA">
        <w:rPr>
          <w:rFonts w:eastAsiaTheme="minorEastAsia"/>
          <w:color w:val="000000"/>
          <w:shd w:val="clear" w:color="auto" w:fill="FFFFFF"/>
        </w:rPr>
        <w:t>dataframe</w:t>
      </w:r>
      <w:proofErr w:type="spellEnd"/>
      <w:r w:rsidR="00B22AB1" w:rsidRPr="00A556FA">
        <w:rPr>
          <w:rFonts w:eastAsiaTheme="minorEastAsia"/>
          <w:color w:val="000000"/>
          <w:shd w:val="clear" w:color="auto" w:fill="FFFFFF"/>
        </w:rPr>
        <w:t xml:space="preserve"> is shown as follows. </w:t>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r>
        <w:rPr>
          <w:rFonts w:ascii="Times New Roman" w:hAnsi="Times New Roman"/>
          <w:noProof/>
          <w:color w:val="000000"/>
          <w:sz w:val="24"/>
          <w:szCs w:val="24"/>
        </w:rPr>
        <w:lastRenderedPageBreak/>
        <w:drawing>
          <wp:inline distT="0" distB="0" distL="0" distR="0">
            <wp:extent cx="4831080" cy="2225040"/>
            <wp:effectExtent l="1905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4831080" cy="2225040"/>
                    </a:xfrm>
                    <a:prstGeom prst="rect">
                      <a:avLst/>
                    </a:prstGeom>
                    <a:noFill/>
                    <a:ln w="9525">
                      <a:noFill/>
                      <a:miter lim="800000"/>
                      <a:headEnd/>
                      <a:tailEnd/>
                    </a:ln>
                  </pic:spPr>
                </pic:pic>
              </a:graphicData>
            </a:graphic>
          </wp:inline>
        </w:drawing>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Default="00B22AB1" w:rsidP="00B22AB1">
      <w:pPr>
        <w:shd w:val="clear" w:color="auto" w:fill="FFFFFF"/>
        <w:spacing w:after="0"/>
        <w:rPr>
          <w:rFonts w:ascii="Times New Roman" w:hAnsi="Times New Roman" w:hint="eastAsia"/>
          <w:color w:val="000000"/>
          <w:sz w:val="24"/>
          <w:szCs w:val="24"/>
        </w:rPr>
      </w:pPr>
      <w:r w:rsidRPr="00A556FA">
        <w:rPr>
          <w:rFonts w:ascii="Times New Roman" w:hAnsi="Times New Roman"/>
          <w:color w:val="000000"/>
          <w:sz w:val="24"/>
          <w:szCs w:val="24"/>
        </w:rPr>
        <w:t xml:space="preserve">The cumulative distribution of the unit drug price is very similar between FFS and MCO drug utilization models when the price is under $100. Since majority of the unit price is under $100, therefore, unit price which is greater than $100 are not show in the following figure. It is also very noticeable that more than 80% of drugs in the market are sold under $20 for each unit. </w:t>
      </w:r>
    </w:p>
    <w:p w:rsidR="00483109" w:rsidRPr="00A556FA" w:rsidRDefault="00483109"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Default="00B22AB1" w:rsidP="00B22AB1">
      <w:pPr>
        <w:shd w:val="clear" w:color="auto" w:fill="FFFFFF"/>
        <w:spacing w:after="0"/>
        <w:rPr>
          <w:rFonts w:ascii="Times New Roman" w:hAnsi="Times New Roman" w:hint="eastAsia"/>
          <w:color w:val="000000"/>
          <w:sz w:val="24"/>
          <w:szCs w:val="24"/>
        </w:rPr>
      </w:pPr>
      <w:r>
        <w:rPr>
          <w:rFonts w:ascii="Times New Roman" w:hAnsi="Times New Roman"/>
          <w:noProof/>
          <w:color w:val="000000"/>
          <w:sz w:val="24"/>
          <w:szCs w:val="24"/>
        </w:rPr>
        <w:drawing>
          <wp:inline distT="0" distB="0" distL="0" distR="0">
            <wp:extent cx="5935980" cy="3040380"/>
            <wp:effectExtent l="1905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srcRect/>
                    <a:stretch>
                      <a:fillRect/>
                    </a:stretch>
                  </pic:blipFill>
                  <pic:spPr bwMode="auto">
                    <a:xfrm>
                      <a:off x="0" y="0"/>
                      <a:ext cx="5935980" cy="3040380"/>
                    </a:xfrm>
                    <a:prstGeom prst="rect">
                      <a:avLst/>
                    </a:prstGeom>
                    <a:noFill/>
                    <a:ln w="9525">
                      <a:noFill/>
                      <a:miter lim="800000"/>
                      <a:headEnd/>
                      <a:tailEnd/>
                    </a:ln>
                  </pic:spPr>
                </pic:pic>
              </a:graphicData>
            </a:graphic>
          </wp:inline>
        </w:drawing>
      </w:r>
    </w:p>
    <w:p w:rsidR="00483109" w:rsidRPr="00A556FA" w:rsidRDefault="00483109"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r w:rsidRPr="00A556FA">
        <w:rPr>
          <w:rFonts w:ascii="Times New Roman" w:hAnsi="Times New Roman"/>
          <w:color w:val="000000"/>
          <w:sz w:val="24"/>
          <w:szCs w:val="24"/>
        </w:rPr>
        <w:t>The histogram</w:t>
      </w:r>
      <w:r w:rsidR="00483109">
        <w:rPr>
          <w:rFonts w:ascii="Times New Roman" w:hAnsi="Times New Roman" w:hint="eastAsia"/>
          <w:color w:val="000000"/>
          <w:sz w:val="24"/>
          <w:szCs w:val="24"/>
        </w:rPr>
        <w:t>s</w:t>
      </w:r>
      <w:r w:rsidRPr="00A556FA">
        <w:rPr>
          <w:rFonts w:ascii="Times New Roman" w:hAnsi="Times New Roman"/>
          <w:color w:val="000000"/>
          <w:sz w:val="24"/>
          <w:szCs w:val="24"/>
        </w:rPr>
        <w:t xml:space="preserve"> of drug unit price for these two utilization </w:t>
      </w:r>
      <w:r w:rsidR="00483109">
        <w:rPr>
          <w:rFonts w:ascii="Times New Roman" w:hAnsi="Times New Roman" w:hint="eastAsia"/>
          <w:color w:val="000000"/>
          <w:sz w:val="24"/>
          <w:szCs w:val="24"/>
        </w:rPr>
        <w:t xml:space="preserve">models </w:t>
      </w:r>
      <w:r w:rsidR="00483109">
        <w:rPr>
          <w:rFonts w:ascii="Times New Roman" w:hAnsi="Times New Roman"/>
          <w:color w:val="000000"/>
          <w:sz w:val="24"/>
          <w:szCs w:val="24"/>
        </w:rPr>
        <w:t>display</w:t>
      </w:r>
      <w:r w:rsidRPr="00A556FA">
        <w:rPr>
          <w:rFonts w:ascii="Times New Roman" w:hAnsi="Times New Roman"/>
          <w:color w:val="000000"/>
          <w:sz w:val="24"/>
          <w:szCs w:val="24"/>
        </w:rPr>
        <w:t xml:space="preserve"> very interesting phenomenon. Drugs reimbursed under Managed Care Organization have large number of extremely low priced drugs as show</w:t>
      </w:r>
      <w:r w:rsidR="00483109">
        <w:rPr>
          <w:rFonts w:ascii="Times New Roman" w:hAnsi="Times New Roman" w:hint="eastAsia"/>
          <w:color w:val="000000"/>
          <w:sz w:val="24"/>
          <w:szCs w:val="24"/>
        </w:rPr>
        <w:t>n</w:t>
      </w:r>
      <w:r w:rsidRPr="00A556FA">
        <w:rPr>
          <w:rFonts w:ascii="Times New Roman" w:hAnsi="Times New Roman"/>
          <w:color w:val="000000"/>
          <w:sz w:val="24"/>
          <w:szCs w:val="24"/>
        </w:rPr>
        <w:t xml:space="preserve"> in the blue peak. While drugs reimbursed under Fee for Service utilization model have relatively larger amount of drugs whose prices are a little bit </w:t>
      </w:r>
      <w:r w:rsidRPr="00A556FA">
        <w:rPr>
          <w:rFonts w:ascii="Times New Roman" w:hAnsi="Times New Roman"/>
          <w:color w:val="000000"/>
          <w:sz w:val="24"/>
          <w:szCs w:val="24"/>
        </w:rPr>
        <w:lastRenderedPageBreak/>
        <w:t xml:space="preserve">higher than </w:t>
      </w:r>
      <w:r w:rsidR="00483109">
        <w:rPr>
          <w:rFonts w:ascii="Times New Roman" w:hAnsi="Times New Roman" w:hint="eastAsia"/>
          <w:color w:val="000000"/>
          <w:sz w:val="24"/>
          <w:szCs w:val="24"/>
        </w:rPr>
        <w:t xml:space="preserve">those of </w:t>
      </w:r>
      <w:r w:rsidRPr="00A556FA">
        <w:rPr>
          <w:rFonts w:ascii="Times New Roman" w:hAnsi="Times New Roman"/>
          <w:color w:val="000000"/>
          <w:sz w:val="24"/>
          <w:szCs w:val="24"/>
        </w:rPr>
        <w:t xml:space="preserve">their counterparts for the other model. The curve appears to be smoother for FFS model than MCO model. For drugs that are priced higher than $2 per unit, distribution become similar for both models. </w:t>
      </w:r>
    </w:p>
    <w:p w:rsidR="00B22AB1" w:rsidRDefault="00B22AB1" w:rsidP="00B22AB1">
      <w:pPr>
        <w:shd w:val="clear" w:color="auto" w:fill="FFFFFF"/>
        <w:spacing w:after="0"/>
        <w:rPr>
          <w:rFonts w:ascii="Times New Roman" w:hAnsi="Times New Roman" w:hint="eastAsia"/>
          <w:color w:val="000000"/>
          <w:sz w:val="24"/>
          <w:szCs w:val="24"/>
        </w:rPr>
      </w:pPr>
      <w:r>
        <w:rPr>
          <w:rFonts w:ascii="Times New Roman" w:hAnsi="Times New Roman"/>
          <w:noProof/>
          <w:color w:val="000000"/>
          <w:sz w:val="24"/>
          <w:szCs w:val="24"/>
        </w:rPr>
        <w:drawing>
          <wp:inline distT="0" distB="0" distL="0" distR="0">
            <wp:extent cx="5935980" cy="3512820"/>
            <wp:effectExtent l="1905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srcRect/>
                    <a:stretch>
                      <a:fillRect/>
                    </a:stretch>
                  </pic:blipFill>
                  <pic:spPr bwMode="auto">
                    <a:xfrm>
                      <a:off x="0" y="0"/>
                      <a:ext cx="5935980" cy="3512820"/>
                    </a:xfrm>
                    <a:prstGeom prst="rect">
                      <a:avLst/>
                    </a:prstGeom>
                    <a:noFill/>
                    <a:ln w="9525">
                      <a:noFill/>
                      <a:miter lim="800000"/>
                      <a:headEnd/>
                      <a:tailEnd/>
                    </a:ln>
                  </pic:spPr>
                </pic:pic>
              </a:graphicData>
            </a:graphic>
          </wp:inline>
        </w:drawing>
      </w:r>
    </w:p>
    <w:p w:rsidR="00A52EB7" w:rsidRDefault="00A52EB7" w:rsidP="00B22AB1">
      <w:pPr>
        <w:shd w:val="clear" w:color="auto" w:fill="FFFFFF"/>
        <w:spacing w:after="0"/>
        <w:rPr>
          <w:rFonts w:ascii="Times New Roman" w:hAnsi="Times New Roman" w:hint="eastAsia"/>
          <w:color w:val="000000"/>
          <w:sz w:val="24"/>
          <w:szCs w:val="24"/>
        </w:rPr>
      </w:pPr>
    </w:p>
    <w:p w:rsidR="00A52EB7" w:rsidRPr="00A556FA" w:rsidRDefault="00A52EB7" w:rsidP="00B22AB1">
      <w:pPr>
        <w:shd w:val="clear" w:color="auto" w:fill="FFFFFF"/>
        <w:spacing w:after="0"/>
        <w:rPr>
          <w:rFonts w:ascii="Times New Roman" w:hAnsi="Times New Roman"/>
          <w:color w:val="000000"/>
          <w:sz w:val="24"/>
          <w:szCs w:val="24"/>
        </w:rPr>
      </w:pPr>
    </w:p>
    <w:p w:rsidR="00B22AB1" w:rsidRDefault="00B22AB1" w:rsidP="00B22AB1">
      <w:pPr>
        <w:shd w:val="clear" w:color="auto" w:fill="FFFFFF"/>
        <w:spacing w:after="0"/>
        <w:rPr>
          <w:rFonts w:ascii="Times New Roman" w:hAnsi="Times New Roman" w:hint="eastAsia"/>
          <w:color w:val="000000"/>
          <w:sz w:val="24"/>
          <w:szCs w:val="24"/>
        </w:rPr>
      </w:pPr>
      <w:r w:rsidRPr="00A556FA">
        <w:rPr>
          <w:rFonts w:ascii="Times New Roman" w:hAnsi="Times New Roman"/>
          <w:color w:val="000000"/>
          <w:sz w:val="24"/>
          <w:szCs w:val="24"/>
        </w:rPr>
        <w:t xml:space="preserve">Two sample T-test was conducted to compare the mean of drug unit price for both utilization model. The mean and standard deviation for both groups were shown in the following. </w:t>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793B39"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i/>
          <w:color w:val="000000"/>
          <w:sz w:val="24"/>
          <w:szCs w:val="24"/>
        </w:rPr>
      </w:pPr>
      <w:r w:rsidRPr="00793B39">
        <w:rPr>
          <w:rFonts w:ascii="Times New Roman" w:eastAsia="Times New Roman" w:hAnsi="Times New Roman"/>
          <w:i/>
          <w:color w:val="000000"/>
          <w:sz w:val="24"/>
          <w:szCs w:val="24"/>
        </w:rPr>
        <w:t>Managed Care Organization mean unit price: 252.64771403609996</w:t>
      </w:r>
    </w:p>
    <w:p w:rsidR="00B22AB1" w:rsidRPr="00793B39"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i/>
          <w:color w:val="000000"/>
          <w:sz w:val="24"/>
          <w:szCs w:val="24"/>
        </w:rPr>
      </w:pPr>
      <w:r w:rsidRPr="00793B39">
        <w:rPr>
          <w:rFonts w:ascii="Times New Roman" w:eastAsia="Times New Roman" w:hAnsi="Times New Roman"/>
          <w:i/>
          <w:color w:val="000000"/>
          <w:sz w:val="24"/>
          <w:szCs w:val="24"/>
        </w:rPr>
        <w:t>Fee for Service mean unit price: 284.3316189717122</w:t>
      </w:r>
    </w:p>
    <w:p w:rsidR="00B22AB1" w:rsidRPr="00793B39"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i/>
          <w:color w:val="000000"/>
          <w:sz w:val="24"/>
          <w:szCs w:val="24"/>
        </w:rPr>
      </w:pPr>
      <w:r w:rsidRPr="00793B39">
        <w:rPr>
          <w:rFonts w:ascii="Times New Roman" w:eastAsia="Times New Roman" w:hAnsi="Times New Roman"/>
          <w:i/>
          <w:color w:val="000000"/>
          <w:sz w:val="24"/>
          <w:szCs w:val="24"/>
        </w:rPr>
        <w:t>Managed Care Organization unit price standard deviation: 1631.6444939455073</w:t>
      </w:r>
    </w:p>
    <w:p w:rsidR="00B22AB1" w:rsidRPr="00793B39"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i/>
          <w:color w:val="000000"/>
          <w:sz w:val="24"/>
          <w:szCs w:val="24"/>
        </w:rPr>
      </w:pPr>
      <w:r w:rsidRPr="00793B39">
        <w:rPr>
          <w:rFonts w:ascii="Times New Roman" w:eastAsia="Times New Roman" w:hAnsi="Times New Roman"/>
          <w:i/>
          <w:color w:val="000000"/>
          <w:sz w:val="24"/>
          <w:szCs w:val="24"/>
        </w:rPr>
        <w:t>Fee for Service unit price standard deviation: 4152.241952381325</w:t>
      </w:r>
    </w:p>
    <w:p w:rsidR="00B22AB1" w:rsidRDefault="00B22AB1" w:rsidP="00B22AB1">
      <w:pPr>
        <w:shd w:val="clear" w:color="auto" w:fill="FFFFFF"/>
        <w:spacing w:after="0"/>
        <w:rPr>
          <w:rFonts w:ascii="Times New Roman" w:hAnsi="Times New Roman" w:hint="eastAsia"/>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Default="00B22AB1" w:rsidP="00B22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heme="minorEastAsia" w:hAnsi="Times New Roman" w:hint="eastAsia"/>
          <w:color w:val="000000"/>
          <w:sz w:val="24"/>
          <w:szCs w:val="24"/>
        </w:rPr>
      </w:pPr>
      <w:r w:rsidRPr="00A556FA">
        <w:rPr>
          <w:rFonts w:ascii="Times New Roman" w:hAnsi="Times New Roman"/>
          <w:color w:val="000000"/>
          <w:sz w:val="24"/>
          <w:szCs w:val="24"/>
        </w:rPr>
        <w:t xml:space="preserve">T statistics was calculated to be </w:t>
      </w:r>
      <w:r w:rsidRPr="00793B39">
        <w:rPr>
          <w:rFonts w:ascii="Times New Roman" w:eastAsia="Times New Roman" w:hAnsi="Times New Roman"/>
          <w:color w:val="000000"/>
          <w:sz w:val="24"/>
          <w:szCs w:val="24"/>
        </w:rPr>
        <w:t>-0.6272641341087188</w:t>
      </w:r>
      <w:r>
        <w:rPr>
          <w:rFonts w:ascii="Times New Roman" w:eastAsiaTheme="minorEastAsia" w:hAnsi="Times New Roman" w:hint="eastAsia"/>
          <w:color w:val="000000"/>
          <w:sz w:val="24"/>
          <w:szCs w:val="24"/>
        </w:rPr>
        <w:t xml:space="preserve"> and </w:t>
      </w:r>
      <w:r>
        <w:rPr>
          <w:rFonts w:ascii="Times New Roman" w:eastAsiaTheme="minorEastAsia" w:hAnsi="Times New Roman"/>
          <w:color w:val="000000"/>
          <w:sz w:val="24"/>
          <w:szCs w:val="24"/>
        </w:rPr>
        <w:t>the</w:t>
      </w:r>
      <w:r>
        <w:rPr>
          <w:rFonts w:ascii="Times New Roman" w:eastAsiaTheme="minorEastAsia" w:hAnsi="Times New Roman" w:hint="eastAsia"/>
          <w:color w:val="000000"/>
          <w:sz w:val="24"/>
          <w:szCs w:val="24"/>
        </w:rPr>
        <w:t xml:space="preserve"> corresponding p-value is </w:t>
      </w:r>
    </w:p>
    <w:p w:rsidR="00B22AB1" w:rsidRPr="00793B39" w:rsidRDefault="00B22AB1" w:rsidP="00A5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heme="minorEastAsia" w:hAnsi="Times New Roman" w:hint="eastAsia"/>
          <w:color w:val="000000"/>
          <w:sz w:val="24"/>
          <w:szCs w:val="24"/>
        </w:rPr>
      </w:pPr>
      <w:r w:rsidRPr="00793B39">
        <w:rPr>
          <w:rFonts w:ascii="Times New Roman" w:eastAsia="Times New Roman" w:hAnsi="Times New Roman"/>
          <w:color w:val="000000"/>
          <w:sz w:val="24"/>
          <w:szCs w:val="24"/>
        </w:rPr>
        <w:t>0.530495288515858</w:t>
      </w:r>
      <w:r>
        <w:rPr>
          <w:rFonts w:ascii="Times New Roman" w:eastAsiaTheme="minorEastAsia" w:hAnsi="Times New Roman" w:hint="eastAsia"/>
          <w:color w:val="000000"/>
          <w:sz w:val="24"/>
          <w:szCs w:val="24"/>
        </w:rPr>
        <w:t>. Since the p-value is way higher than the significance level alpha = 0.05, we failed to reject the null hypothesis, which means the two sample t-test accepts the null hypothesis.</w:t>
      </w:r>
    </w:p>
    <w:p w:rsidR="00B22AB1" w:rsidRPr="00A556FA" w:rsidRDefault="00B22AB1" w:rsidP="00B22AB1">
      <w:pPr>
        <w:shd w:val="clear" w:color="auto" w:fill="FFFFFF"/>
        <w:spacing w:after="0"/>
        <w:rPr>
          <w:rFonts w:ascii="Times New Roman" w:hAnsi="Times New Roman"/>
          <w:color w:val="000000"/>
          <w:sz w:val="24"/>
          <w:szCs w:val="24"/>
        </w:rPr>
      </w:pPr>
    </w:p>
    <w:p w:rsidR="00B22AB1" w:rsidRDefault="00483109" w:rsidP="00B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heme="minorEastAsia" w:hAnsi="Times New Roman" w:hint="eastAsia"/>
          <w:color w:val="000000"/>
          <w:sz w:val="24"/>
          <w:szCs w:val="24"/>
        </w:rPr>
      </w:pPr>
      <w:r>
        <w:rPr>
          <w:rFonts w:ascii="Times New Roman" w:eastAsiaTheme="minorEastAsia" w:hAnsi="Times New Roman" w:hint="eastAsia"/>
          <w:color w:val="000000"/>
          <w:sz w:val="24"/>
          <w:szCs w:val="24"/>
        </w:rPr>
        <w:t xml:space="preserve">Furthermore, </w:t>
      </w:r>
      <w:r w:rsidR="00B22AB1">
        <w:rPr>
          <w:rFonts w:ascii="Times New Roman" w:eastAsiaTheme="minorEastAsia" w:hAnsi="Times New Roman" w:hint="eastAsia"/>
          <w:color w:val="000000"/>
          <w:sz w:val="24"/>
          <w:szCs w:val="24"/>
        </w:rPr>
        <w:t xml:space="preserve">the </w:t>
      </w:r>
      <w:r w:rsidR="00B22AB1">
        <w:rPr>
          <w:rFonts w:ascii="Times New Roman" w:eastAsia="Times New Roman" w:hAnsi="Times New Roman"/>
          <w:color w:val="000000"/>
          <w:sz w:val="24"/>
          <w:szCs w:val="24"/>
        </w:rPr>
        <w:t>95% confidence interval</w:t>
      </w:r>
      <w:r w:rsidR="00B22AB1">
        <w:rPr>
          <w:rFonts w:ascii="Times New Roman" w:eastAsiaTheme="minorEastAsia" w:hAnsi="Times New Roman" w:hint="eastAsia"/>
          <w:color w:val="000000"/>
          <w:sz w:val="24"/>
          <w:szCs w:val="24"/>
        </w:rPr>
        <w:t xml:space="preserve"> was calculated to be</w:t>
      </w:r>
      <w:r w:rsidR="00B22AB1" w:rsidRPr="00793B39">
        <w:rPr>
          <w:rFonts w:ascii="Times New Roman" w:eastAsia="Times New Roman" w:hAnsi="Times New Roman"/>
          <w:color w:val="000000"/>
          <w:sz w:val="24"/>
          <w:szCs w:val="24"/>
        </w:rPr>
        <w:t xml:space="preserve"> (-130.69596747600747, </w:t>
      </w:r>
      <w:r w:rsidR="00B22AB1">
        <w:rPr>
          <w:rFonts w:ascii="Times New Roman" w:eastAsiaTheme="minorEastAsia" w:hAnsi="Times New Roman" w:hint="eastAsia"/>
          <w:color w:val="000000"/>
          <w:sz w:val="24"/>
          <w:szCs w:val="24"/>
        </w:rPr>
        <w:t xml:space="preserve"> </w:t>
      </w:r>
    </w:p>
    <w:p w:rsidR="00483109" w:rsidRDefault="00B22AB1" w:rsidP="00B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heme="minorEastAsia" w:hAnsi="Times New Roman" w:hint="eastAsia"/>
          <w:color w:val="000000"/>
          <w:sz w:val="24"/>
          <w:szCs w:val="24"/>
        </w:rPr>
      </w:pPr>
      <w:proofErr w:type="gramStart"/>
      <w:r w:rsidRPr="00793B39">
        <w:rPr>
          <w:rFonts w:ascii="Times New Roman" w:eastAsia="Times New Roman" w:hAnsi="Times New Roman"/>
          <w:color w:val="000000"/>
          <w:sz w:val="24"/>
          <w:szCs w:val="24"/>
        </w:rPr>
        <w:t>67.32815760477901)</w:t>
      </w:r>
      <w:r>
        <w:rPr>
          <w:rFonts w:ascii="Times New Roman" w:eastAsiaTheme="minorEastAsia" w:hAnsi="Times New Roman" w:hint="eastAsia"/>
          <w:color w:val="000000"/>
          <w:sz w:val="24"/>
          <w:szCs w:val="24"/>
        </w:rPr>
        <w:t xml:space="preserve">. When the confidence interval across 0, it means the null hypothesis is </w:t>
      </w:r>
      <w:r>
        <w:rPr>
          <w:rFonts w:ascii="Times New Roman" w:eastAsiaTheme="minorEastAsia" w:hAnsi="Times New Roman"/>
          <w:color w:val="000000"/>
          <w:sz w:val="24"/>
          <w:szCs w:val="24"/>
        </w:rPr>
        <w:t>tru</w:t>
      </w:r>
      <w:r>
        <w:rPr>
          <w:rFonts w:ascii="Times New Roman" w:eastAsiaTheme="minorEastAsia" w:hAnsi="Times New Roman" w:hint="eastAsia"/>
          <w:color w:val="000000"/>
          <w:sz w:val="24"/>
          <w:szCs w:val="24"/>
        </w:rPr>
        <w:t>e.</w:t>
      </w:r>
      <w:proofErr w:type="gramEnd"/>
      <w:r>
        <w:rPr>
          <w:rFonts w:ascii="Times New Roman" w:eastAsiaTheme="minorEastAsia" w:hAnsi="Times New Roman"/>
          <w:color w:val="000000"/>
          <w:sz w:val="24"/>
          <w:szCs w:val="24"/>
        </w:rPr>
        <w:br w:type="textWrapping" w:clear="all"/>
      </w:r>
      <w:r w:rsidR="00483109">
        <w:rPr>
          <w:rFonts w:ascii="Times New Roman" w:eastAsiaTheme="minorEastAsia" w:hAnsi="Times New Roman" w:hint="eastAsia"/>
          <w:color w:val="000000"/>
          <w:sz w:val="24"/>
          <w:szCs w:val="24"/>
        </w:rPr>
        <w:t>In short, t</w:t>
      </w:r>
      <w:r>
        <w:rPr>
          <w:rFonts w:ascii="Times New Roman" w:eastAsiaTheme="minorEastAsia" w:hAnsi="Times New Roman"/>
          <w:color w:val="000000"/>
          <w:sz w:val="24"/>
          <w:szCs w:val="24"/>
        </w:rPr>
        <w:t>he</w:t>
      </w:r>
      <w:r>
        <w:rPr>
          <w:rFonts w:ascii="Times New Roman" w:eastAsiaTheme="minorEastAsia" w:hAnsi="Times New Roman" w:hint="eastAsia"/>
          <w:color w:val="000000"/>
          <w:sz w:val="24"/>
          <w:szCs w:val="24"/>
        </w:rPr>
        <w:t xml:space="preserve"> study could not find the significant differences in terms of mean between two </w:t>
      </w:r>
    </w:p>
    <w:p w:rsidR="00B22AB1" w:rsidRDefault="00B22AB1" w:rsidP="00B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heme="minorEastAsia" w:hAnsi="Times New Roman" w:hint="eastAsia"/>
          <w:color w:val="000000"/>
          <w:sz w:val="24"/>
          <w:szCs w:val="24"/>
        </w:rPr>
      </w:pPr>
      <w:proofErr w:type="gramStart"/>
      <w:r>
        <w:rPr>
          <w:rFonts w:ascii="Times New Roman" w:eastAsiaTheme="minorEastAsia" w:hAnsi="Times New Roman" w:hint="eastAsia"/>
          <w:color w:val="000000"/>
          <w:sz w:val="24"/>
          <w:szCs w:val="24"/>
        </w:rPr>
        <w:t>sample</w:t>
      </w:r>
      <w:proofErr w:type="gramEnd"/>
      <w:r>
        <w:rPr>
          <w:rFonts w:ascii="Times New Roman" w:eastAsiaTheme="minorEastAsia" w:hAnsi="Times New Roman" w:hint="eastAsia"/>
          <w:color w:val="000000"/>
          <w:sz w:val="24"/>
          <w:szCs w:val="24"/>
        </w:rPr>
        <w:t xml:space="preserve"> groups.</w:t>
      </w:r>
    </w:p>
    <w:p w:rsidR="00B22AB1" w:rsidRDefault="00B22AB1" w:rsidP="00B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heme="minorEastAsia" w:hAnsi="Times New Roman" w:hint="eastAsia"/>
          <w:color w:val="000000"/>
          <w:sz w:val="24"/>
          <w:szCs w:val="24"/>
        </w:rPr>
      </w:pPr>
    </w:p>
    <w:p w:rsidR="00B22AB1" w:rsidRPr="00CC0754" w:rsidRDefault="00B22AB1" w:rsidP="00B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Times New Roman" w:eastAsiaTheme="minorEastAsia" w:hAnsi="Times New Roman" w:hint="eastAsia"/>
          <w:b/>
          <w:color w:val="000000"/>
          <w:sz w:val="24"/>
          <w:szCs w:val="24"/>
        </w:rPr>
      </w:pPr>
      <w:r w:rsidRPr="00CC0754">
        <w:rPr>
          <w:rFonts w:ascii="Times New Roman" w:eastAsiaTheme="minorEastAsia" w:hAnsi="Times New Roman" w:hint="eastAsia"/>
          <w:b/>
          <w:color w:val="000000"/>
          <w:sz w:val="24"/>
          <w:szCs w:val="24"/>
        </w:rPr>
        <w:t>Conclusion</w:t>
      </w:r>
    </w:p>
    <w:p w:rsidR="00B22AB1" w:rsidRDefault="00B22AB1" w:rsidP="00B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heme="minorEastAsia" w:hAnsi="Times New Roman" w:hint="eastAsia"/>
          <w:color w:val="000000"/>
          <w:sz w:val="24"/>
          <w:szCs w:val="24"/>
        </w:rPr>
      </w:pPr>
    </w:p>
    <w:p w:rsidR="00961703" w:rsidRDefault="00B22AB1" w:rsidP="0029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textAlignment w:val="baseline"/>
        <w:rPr>
          <w:rFonts w:ascii="Times New Roman" w:eastAsiaTheme="minorEastAsia" w:hAnsi="Times New Roman" w:hint="eastAsia"/>
          <w:sz w:val="24"/>
          <w:szCs w:val="24"/>
        </w:rPr>
      </w:pPr>
      <w:r>
        <w:rPr>
          <w:rFonts w:ascii="Times New Roman" w:eastAsiaTheme="minorEastAsia" w:hAnsi="Times New Roman" w:hint="eastAsia"/>
          <w:sz w:val="24"/>
          <w:szCs w:val="24"/>
        </w:rPr>
        <w:t>F</w:t>
      </w:r>
      <w:r>
        <w:rPr>
          <w:rFonts w:ascii="Times New Roman" w:eastAsiaTheme="minorEastAsia" w:hAnsi="Times New Roman"/>
          <w:sz w:val="24"/>
          <w:szCs w:val="24"/>
        </w:rPr>
        <w:t>o</w:t>
      </w:r>
      <w:r>
        <w:rPr>
          <w:rFonts w:ascii="Times New Roman" w:eastAsiaTheme="minorEastAsia" w:hAnsi="Times New Roman" w:hint="eastAsia"/>
          <w:sz w:val="24"/>
          <w:szCs w:val="24"/>
        </w:rPr>
        <w:t>r the first issue this study is trying to address, it</w:t>
      </w:r>
      <w:r w:rsidRPr="00915767">
        <w:rPr>
          <w:rFonts w:ascii="Times New Roman" w:eastAsiaTheme="minorEastAsia" w:hAnsi="Times New Roman"/>
          <w:sz w:val="24"/>
          <w:szCs w:val="24"/>
        </w:rPr>
        <w:t xml:space="preserve"> </w:t>
      </w:r>
      <w:r w:rsidR="00961703">
        <w:rPr>
          <w:rFonts w:ascii="Times New Roman" w:eastAsiaTheme="minorEastAsia" w:hAnsi="Times New Roman"/>
          <w:sz w:val="24"/>
          <w:szCs w:val="24"/>
        </w:rPr>
        <w:t>investigates</w:t>
      </w:r>
      <w:r w:rsidRPr="00915767">
        <w:rPr>
          <w:rFonts w:ascii="Times New Roman" w:eastAsiaTheme="minorEastAsia" w:hAnsi="Times New Roman"/>
          <w:sz w:val="24"/>
          <w:szCs w:val="24"/>
        </w:rPr>
        <w:t xml:space="preserve"> the relationship between Medicare hospital spending by claim and the hospital readmission rate. Multiple machine </w:t>
      </w:r>
      <w:proofErr w:type="gramStart"/>
      <w:r w:rsidRPr="00915767">
        <w:rPr>
          <w:rFonts w:ascii="Times New Roman" w:eastAsiaTheme="minorEastAsia" w:hAnsi="Times New Roman"/>
          <w:sz w:val="24"/>
          <w:szCs w:val="24"/>
        </w:rPr>
        <w:t xml:space="preserve">learning </w:t>
      </w:r>
      <w:r w:rsidR="00296CEF">
        <w:rPr>
          <w:rFonts w:ascii="Times New Roman" w:eastAsiaTheme="minorEastAsia" w:hAnsi="Times New Roman" w:hint="eastAsia"/>
          <w:sz w:val="24"/>
          <w:szCs w:val="24"/>
        </w:rPr>
        <w:t xml:space="preserve"> </w:t>
      </w:r>
      <w:r w:rsidRPr="00915767">
        <w:rPr>
          <w:rFonts w:ascii="Times New Roman" w:eastAsiaTheme="minorEastAsia" w:hAnsi="Times New Roman"/>
          <w:sz w:val="24"/>
          <w:szCs w:val="24"/>
        </w:rPr>
        <w:t>algorithms</w:t>
      </w:r>
      <w:proofErr w:type="gramEnd"/>
      <w:r w:rsidRPr="00915767">
        <w:rPr>
          <w:rFonts w:ascii="Times New Roman" w:eastAsiaTheme="minorEastAsia" w:hAnsi="Times New Roman"/>
          <w:sz w:val="24"/>
          <w:szCs w:val="24"/>
        </w:rPr>
        <w:t xml:space="preserve"> were developed to make predictions on the readmission rate based on the data of what is available. After extensive evaluation, it is</w:t>
      </w:r>
      <w:r>
        <w:rPr>
          <w:rFonts w:ascii="Times New Roman" w:eastAsiaTheme="minorEastAsia" w:hAnsi="Times New Roman" w:hint="eastAsia"/>
          <w:sz w:val="24"/>
          <w:szCs w:val="24"/>
        </w:rPr>
        <w:t xml:space="preserve"> </w:t>
      </w:r>
      <w:r w:rsidRPr="00915767">
        <w:rPr>
          <w:rFonts w:ascii="Times New Roman" w:eastAsiaTheme="minorEastAsia" w:hAnsi="Times New Roman"/>
          <w:sz w:val="24"/>
          <w:szCs w:val="24"/>
        </w:rPr>
        <w:t>determined that the ordinary leas</w:t>
      </w:r>
      <w:r w:rsidR="00961703">
        <w:rPr>
          <w:rFonts w:ascii="Times New Roman" w:eastAsiaTheme="minorEastAsia" w:hAnsi="Times New Roman"/>
          <w:sz w:val="24"/>
          <w:szCs w:val="24"/>
        </w:rPr>
        <w:t xml:space="preserve">t square method </w:t>
      </w:r>
    </w:p>
    <w:p w:rsidR="00961703" w:rsidRDefault="00961703" w:rsidP="0029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textAlignment w:val="baseline"/>
        <w:rPr>
          <w:rFonts w:ascii="Times New Roman" w:eastAsiaTheme="minorEastAsia" w:hAnsi="Times New Roman" w:hint="eastAsia"/>
          <w:sz w:val="24"/>
          <w:szCs w:val="24"/>
        </w:rPr>
      </w:pPr>
      <w:proofErr w:type="gramStart"/>
      <w:r>
        <w:rPr>
          <w:rFonts w:ascii="Times New Roman" w:eastAsiaTheme="minorEastAsia" w:hAnsi="Times New Roman"/>
          <w:sz w:val="24"/>
          <w:szCs w:val="24"/>
        </w:rPr>
        <w:t>f</w:t>
      </w:r>
      <w:r>
        <w:rPr>
          <w:rFonts w:ascii="Times New Roman" w:eastAsiaTheme="minorEastAsia" w:hAnsi="Times New Roman" w:hint="eastAsia"/>
          <w:sz w:val="24"/>
          <w:szCs w:val="24"/>
        </w:rPr>
        <w:t>o</w:t>
      </w:r>
      <w:r w:rsidR="00B22AB1" w:rsidRPr="00915767">
        <w:rPr>
          <w:rFonts w:ascii="Times New Roman" w:eastAsiaTheme="minorEastAsia" w:hAnsi="Times New Roman"/>
          <w:sz w:val="24"/>
          <w:szCs w:val="24"/>
        </w:rPr>
        <w:t>r</w:t>
      </w:r>
      <w:proofErr w:type="gramEnd"/>
      <w:r w:rsidR="00B22AB1" w:rsidRPr="00915767">
        <w:rPr>
          <w:rFonts w:ascii="Times New Roman" w:eastAsiaTheme="minorEastAsia" w:hAnsi="Times New Roman"/>
          <w:sz w:val="24"/>
          <w:szCs w:val="24"/>
        </w:rPr>
        <w:t xml:space="preserve"> multi-variable linear regression has the</w:t>
      </w:r>
      <w:r w:rsidR="00B22AB1">
        <w:rPr>
          <w:rFonts w:ascii="Times New Roman" w:eastAsiaTheme="minorEastAsia" w:hAnsi="Times New Roman" w:hint="eastAsia"/>
          <w:sz w:val="24"/>
          <w:szCs w:val="24"/>
        </w:rPr>
        <w:t xml:space="preserve"> </w:t>
      </w:r>
      <w:r w:rsidR="00B22AB1" w:rsidRPr="00915767">
        <w:rPr>
          <w:rFonts w:ascii="Times New Roman" w:eastAsiaTheme="minorEastAsia" w:hAnsi="Times New Roman"/>
          <w:sz w:val="24"/>
          <w:szCs w:val="24"/>
        </w:rPr>
        <w:t xml:space="preserve">highest accuracy. According to the resulting </w:t>
      </w:r>
      <w:r w:rsidR="00296CEF">
        <w:rPr>
          <w:rFonts w:ascii="Times New Roman" w:eastAsiaTheme="minorEastAsia" w:hAnsi="Times New Roman" w:hint="eastAsia"/>
          <w:sz w:val="24"/>
          <w:szCs w:val="24"/>
        </w:rPr>
        <w:t xml:space="preserve"> </w:t>
      </w:r>
      <w:r w:rsidR="00B22AB1" w:rsidRPr="00915767">
        <w:rPr>
          <w:rFonts w:ascii="Times New Roman" w:eastAsiaTheme="minorEastAsia" w:hAnsi="Times New Roman"/>
          <w:sz w:val="24"/>
          <w:szCs w:val="24"/>
        </w:rPr>
        <w:t xml:space="preserve">coefficient for </w:t>
      </w:r>
      <w:r>
        <w:rPr>
          <w:rFonts w:ascii="Times New Roman" w:eastAsiaTheme="minorEastAsia" w:hAnsi="Times New Roman" w:hint="eastAsia"/>
          <w:sz w:val="24"/>
          <w:szCs w:val="24"/>
        </w:rPr>
        <w:t>e</w:t>
      </w:r>
      <w:r w:rsidR="00B22AB1" w:rsidRPr="00915767">
        <w:rPr>
          <w:rFonts w:ascii="Times New Roman" w:eastAsiaTheme="minorEastAsia" w:hAnsi="Times New Roman"/>
          <w:sz w:val="24"/>
          <w:szCs w:val="24"/>
        </w:rPr>
        <w:t xml:space="preserve">ach feature variable, we can tell that most variables have positive relationship </w:t>
      </w:r>
    </w:p>
    <w:p w:rsidR="00961703" w:rsidRDefault="00B22AB1" w:rsidP="0029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textAlignment w:val="baseline"/>
        <w:rPr>
          <w:rFonts w:ascii="Times New Roman" w:eastAsiaTheme="minorEastAsia" w:hAnsi="Times New Roman" w:hint="eastAsia"/>
          <w:sz w:val="24"/>
          <w:szCs w:val="24"/>
        </w:rPr>
      </w:pPr>
      <w:proofErr w:type="gramStart"/>
      <w:r w:rsidRPr="00915767">
        <w:rPr>
          <w:rFonts w:ascii="Times New Roman" w:eastAsiaTheme="minorEastAsia" w:hAnsi="Times New Roman"/>
          <w:sz w:val="24"/>
          <w:szCs w:val="24"/>
        </w:rPr>
        <w:t>with</w:t>
      </w:r>
      <w:proofErr w:type="gramEnd"/>
      <w:r w:rsidRPr="00915767">
        <w:rPr>
          <w:rFonts w:ascii="Times New Roman" w:eastAsiaTheme="minorEastAsia" w:hAnsi="Times New Roman"/>
          <w:sz w:val="24"/>
          <w:szCs w:val="24"/>
        </w:rPr>
        <w:t xml:space="preserve"> the outcome variable readmission rate. However, the claim on the complete episode of the </w:t>
      </w:r>
    </w:p>
    <w:p w:rsidR="00961703" w:rsidRDefault="00B22AB1" w:rsidP="0029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textAlignment w:val="baseline"/>
        <w:rPr>
          <w:rFonts w:ascii="Times New Roman" w:eastAsiaTheme="minorEastAsia" w:hAnsi="Times New Roman" w:hint="eastAsia"/>
          <w:sz w:val="24"/>
          <w:szCs w:val="24"/>
        </w:rPr>
      </w:pPr>
      <w:proofErr w:type="gramStart"/>
      <w:r w:rsidRPr="00915767">
        <w:rPr>
          <w:rFonts w:ascii="Times New Roman" w:eastAsiaTheme="minorEastAsia" w:hAnsi="Times New Roman"/>
          <w:sz w:val="24"/>
          <w:szCs w:val="24"/>
        </w:rPr>
        <w:t>hospitalization</w:t>
      </w:r>
      <w:proofErr w:type="gramEnd"/>
      <w:r w:rsidRPr="00915767">
        <w:rPr>
          <w:rFonts w:ascii="Times New Roman" w:eastAsiaTheme="minorEastAsia" w:hAnsi="Times New Roman"/>
          <w:sz w:val="24"/>
          <w:szCs w:val="24"/>
        </w:rPr>
        <w:t xml:space="preserve"> has negative relationship with outcome variable. Since claim for the complete </w:t>
      </w:r>
    </w:p>
    <w:p w:rsidR="00961703" w:rsidRDefault="00B22AB1" w:rsidP="0029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textAlignment w:val="baseline"/>
        <w:rPr>
          <w:rFonts w:ascii="Times New Roman" w:eastAsiaTheme="minorEastAsia" w:hAnsi="Times New Roman" w:hint="eastAsia"/>
          <w:sz w:val="24"/>
          <w:szCs w:val="24"/>
        </w:rPr>
      </w:pPr>
      <w:proofErr w:type="gramStart"/>
      <w:r w:rsidRPr="00915767">
        <w:rPr>
          <w:rFonts w:ascii="Times New Roman" w:eastAsiaTheme="minorEastAsia" w:hAnsi="Times New Roman"/>
          <w:sz w:val="24"/>
          <w:szCs w:val="24"/>
        </w:rPr>
        <w:t>episode</w:t>
      </w:r>
      <w:proofErr w:type="gramEnd"/>
      <w:r w:rsidRPr="00915767">
        <w:rPr>
          <w:rFonts w:ascii="Times New Roman" w:eastAsiaTheme="minorEastAsia" w:hAnsi="Times New Roman"/>
          <w:sz w:val="24"/>
          <w:szCs w:val="24"/>
        </w:rPr>
        <w:t xml:space="preserve"> is the conglomeration of all the other </w:t>
      </w:r>
      <w:r>
        <w:rPr>
          <w:rFonts w:ascii="Times New Roman" w:eastAsiaTheme="minorEastAsia" w:hAnsi="Times New Roman"/>
          <w:sz w:val="24"/>
          <w:szCs w:val="24"/>
        </w:rPr>
        <w:t>claim types</w:t>
      </w:r>
      <w:r>
        <w:rPr>
          <w:rFonts w:ascii="Times New Roman" w:eastAsiaTheme="minorEastAsia" w:hAnsi="Times New Roman" w:hint="eastAsia"/>
          <w:sz w:val="24"/>
          <w:szCs w:val="24"/>
        </w:rPr>
        <w:t xml:space="preserve"> </w:t>
      </w:r>
      <w:r w:rsidRPr="00915767">
        <w:rPr>
          <w:rFonts w:ascii="Times New Roman" w:eastAsiaTheme="minorEastAsia" w:hAnsi="Times New Roman"/>
          <w:sz w:val="24"/>
          <w:szCs w:val="24"/>
        </w:rPr>
        <w:t xml:space="preserve">combined, it might present a </w:t>
      </w:r>
    </w:p>
    <w:p w:rsidR="00961703" w:rsidRDefault="00B22AB1" w:rsidP="0029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textAlignment w:val="baseline"/>
        <w:rPr>
          <w:rFonts w:ascii="Times New Roman" w:hAnsi="Times New Roman" w:hint="eastAsia"/>
          <w:sz w:val="24"/>
          <w:szCs w:val="24"/>
          <w:shd w:val="clear" w:color="auto" w:fill="FFFFFF"/>
        </w:rPr>
      </w:pPr>
      <w:proofErr w:type="gramStart"/>
      <w:r w:rsidRPr="00915767">
        <w:rPr>
          <w:rFonts w:ascii="Times New Roman" w:eastAsiaTheme="minorEastAsia" w:hAnsi="Times New Roman"/>
          <w:sz w:val="24"/>
          <w:szCs w:val="24"/>
        </w:rPr>
        <w:t>phenomenon</w:t>
      </w:r>
      <w:proofErr w:type="gramEnd"/>
      <w:r w:rsidRPr="00915767">
        <w:rPr>
          <w:rFonts w:ascii="Times New Roman" w:eastAsiaTheme="minorEastAsia" w:hAnsi="Times New Roman"/>
          <w:sz w:val="24"/>
          <w:szCs w:val="24"/>
        </w:rPr>
        <w:t xml:space="preserve"> called Simpson’s Paradox. It is a phenomenon </w:t>
      </w:r>
      <w:r>
        <w:rPr>
          <w:rFonts w:ascii="Times New Roman" w:eastAsiaTheme="minorEastAsia" w:hAnsi="Times New Roman"/>
          <w:sz w:val="24"/>
          <w:szCs w:val="24"/>
        </w:rPr>
        <w:t>“</w:t>
      </w:r>
      <w:r w:rsidRPr="00915767">
        <w:rPr>
          <w:rFonts w:ascii="Times New Roman" w:hAnsi="Times New Roman"/>
          <w:sz w:val="24"/>
          <w:szCs w:val="24"/>
          <w:shd w:val="clear" w:color="auto" w:fill="FFFFFF"/>
        </w:rPr>
        <w:t xml:space="preserve">in probability and statistics, in </w:t>
      </w:r>
    </w:p>
    <w:p w:rsidR="00961703" w:rsidRDefault="00B22AB1" w:rsidP="0029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textAlignment w:val="baseline"/>
        <w:rPr>
          <w:rFonts w:ascii="Times New Roman" w:hAnsi="Times New Roman" w:hint="eastAsia"/>
          <w:sz w:val="24"/>
          <w:szCs w:val="24"/>
          <w:shd w:val="clear" w:color="auto" w:fill="FFFFFF"/>
        </w:rPr>
      </w:pPr>
      <w:proofErr w:type="gramStart"/>
      <w:r w:rsidRPr="00915767">
        <w:rPr>
          <w:rFonts w:ascii="Times New Roman" w:hAnsi="Times New Roman"/>
          <w:sz w:val="24"/>
          <w:szCs w:val="24"/>
          <w:shd w:val="clear" w:color="auto" w:fill="FFFFFF"/>
        </w:rPr>
        <w:t>which</w:t>
      </w:r>
      <w:proofErr w:type="gramEnd"/>
      <w:r w:rsidRPr="00915767">
        <w:rPr>
          <w:rFonts w:ascii="Times New Roman" w:hAnsi="Times New Roman"/>
          <w:sz w:val="24"/>
          <w:szCs w:val="24"/>
          <w:shd w:val="clear" w:color="auto" w:fill="FFFFFF"/>
        </w:rPr>
        <w:t xml:space="preserve"> a trend appears in sever</w:t>
      </w:r>
      <w:r>
        <w:rPr>
          <w:rFonts w:ascii="Times New Roman" w:hAnsi="Times New Roman"/>
          <w:sz w:val="24"/>
          <w:szCs w:val="24"/>
          <w:shd w:val="clear" w:color="auto" w:fill="FFFFFF"/>
        </w:rPr>
        <w:t>al different groups of data but</w:t>
      </w:r>
      <w:r>
        <w:rPr>
          <w:rFonts w:ascii="Times New Roman" w:hAnsi="Times New Roman" w:hint="eastAsia"/>
          <w:sz w:val="24"/>
          <w:szCs w:val="24"/>
          <w:shd w:val="clear" w:color="auto" w:fill="FFFFFF"/>
        </w:rPr>
        <w:t xml:space="preserve"> </w:t>
      </w:r>
      <w:r w:rsidRPr="00915767">
        <w:rPr>
          <w:rFonts w:ascii="Times New Roman" w:hAnsi="Times New Roman"/>
          <w:sz w:val="24"/>
          <w:szCs w:val="24"/>
          <w:shd w:val="clear" w:color="auto" w:fill="FFFFFF"/>
        </w:rPr>
        <w:t xml:space="preserve">disappears or reverses when these </w:t>
      </w:r>
    </w:p>
    <w:p w:rsidR="00961703" w:rsidRDefault="00B22AB1" w:rsidP="0029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textAlignment w:val="baseline"/>
        <w:rPr>
          <w:rFonts w:ascii="Times New Roman" w:hAnsi="Times New Roman" w:hint="eastAsia"/>
          <w:color w:val="000000"/>
          <w:sz w:val="24"/>
          <w:szCs w:val="24"/>
        </w:rPr>
      </w:pPr>
      <w:proofErr w:type="gramStart"/>
      <w:r w:rsidRPr="00915767">
        <w:rPr>
          <w:rFonts w:ascii="Times New Roman" w:hAnsi="Times New Roman"/>
          <w:sz w:val="24"/>
          <w:szCs w:val="24"/>
          <w:shd w:val="clear" w:color="auto" w:fill="FFFFFF"/>
        </w:rPr>
        <w:t>groups</w:t>
      </w:r>
      <w:proofErr w:type="gramEnd"/>
      <w:r w:rsidRPr="00915767">
        <w:rPr>
          <w:rFonts w:ascii="Times New Roman" w:hAnsi="Times New Roman"/>
          <w:sz w:val="24"/>
          <w:szCs w:val="24"/>
          <w:shd w:val="clear" w:color="auto" w:fill="FFFFFF"/>
        </w:rPr>
        <w:t xml:space="preserve"> are combined</w:t>
      </w:r>
      <w:r>
        <w:rPr>
          <w:rFonts w:ascii="Times New Roman" w:hAnsi="Times New Roman"/>
          <w:sz w:val="24"/>
          <w:szCs w:val="24"/>
          <w:shd w:val="clear" w:color="auto" w:fill="FFFFFF"/>
        </w:rPr>
        <w:t>”</w:t>
      </w:r>
      <w:r>
        <w:rPr>
          <w:rFonts w:ascii="Times New Roman" w:hAnsi="Times New Roman" w:hint="eastAsia"/>
          <w:sz w:val="24"/>
          <w:szCs w:val="24"/>
          <w:shd w:val="clear" w:color="auto" w:fill="FFFFFF"/>
        </w:rPr>
        <w:t xml:space="preserve"> according to </w:t>
      </w:r>
      <w:r w:rsidR="00961703">
        <w:rPr>
          <w:rFonts w:ascii="Times New Roman" w:hAnsi="Times New Roman" w:hint="eastAsia"/>
          <w:sz w:val="24"/>
          <w:szCs w:val="24"/>
          <w:shd w:val="clear" w:color="auto" w:fill="FFFFFF"/>
        </w:rPr>
        <w:t xml:space="preserve">the </w:t>
      </w:r>
      <w:r>
        <w:rPr>
          <w:rFonts w:ascii="Times New Roman" w:hAnsi="Times New Roman" w:hint="eastAsia"/>
          <w:sz w:val="24"/>
          <w:szCs w:val="24"/>
          <w:shd w:val="clear" w:color="auto" w:fill="FFFFFF"/>
        </w:rPr>
        <w:t xml:space="preserve">definition from Wikipedia. Overall speaking, the </w:t>
      </w:r>
      <w:r>
        <w:rPr>
          <w:rFonts w:ascii="Times New Roman" w:hAnsi="Times New Roman" w:hint="eastAsia"/>
          <w:color w:val="000000"/>
          <w:sz w:val="24"/>
          <w:szCs w:val="24"/>
        </w:rPr>
        <w:t>h</w:t>
      </w:r>
      <w:r w:rsidRPr="00A556FA">
        <w:rPr>
          <w:rFonts w:ascii="Times New Roman" w:hAnsi="Times New Roman"/>
          <w:color w:val="000000"/>
          <w:sz w:val="24"/>
          <w:szCs w:val="24"/>
        </w:rPr>
        <w:t xml:space="preserve">igher Medicare Hospital Spending by Claim does not </w:t>
      </w:r>
      <w:r>
        <w:rPr>
          <w:rFonts w:ascii="Times New Roman" w:hAnsi="Times New Roman" w:hint="eastAsia"/>
          <w:color w:val="000000"/>
          <w:sz w:val="24"/>
          <w:szCs w:val="24"/>
        </w:rPr>
        <w:t xml:space="preserve">necessarily </w:t>
      </w:r>
      <w:r w:rsidRPr="00A556FA">
        <w:rPr>
          <w:rFonts w:ascii="Times New Roman" w:hAnsi="Times New Roman"/>
          <w:color w:val="000000"/>
          <w:sz w:val="24"/>
          <w:szCs w:val="24"/>
        </w:rPr>
        <w:t>lead to lower ho</w:t>
      </w:r>
      <w:r w:rsidRPr="00A556FA">
        <w:rPr>
          <w:rFonts w:ascii="Times New Roman" w:hAnsi="Times New Roman"/>
          <w:color w:val="000000"/>
          <w:sz w:val="24"/>
          <w:szCs w:val="24"/>
        </w:rPr>
        <w:t>s</w:t>
      </w:r>
      <w:r w:rsidRPr="00A556FA">
        <w:rPr>
          <w:rFonts w:ascii="Times New Roman" w:hAnsi="Times New Roman"/>
          <w:color w:val="000000"/>
          <w:sz w:val="24"/>
          <w:szCs w:val="24"/>
        </w:rPr>
        <w:t>pital readmission</w:t>
      </w:r>
      <w:r>
        <w:rPr>
          <w:rFonts w:ascii="Times New Roman" w:hAnsi="Times New Roman" w:hint="eastAsia"/>
          <w:color w:val="000000"/>
          <w:sz w:val="24"/>
          <w:szCs w:val="24"/>
        </w:rPr>
        <w:t xml:space="preserve"> as </w:t>
      </w:r>
      <w:r w:rsidR="00961703">
        <w:rPr>
          <w:rFonts w:ascii="Times New Roman" w:hAnsi="Times New Roman" w:hint="eastAsia"/>
          <w:color w:val="000000"/>
          <w:sz w:val="24"/>
          <w:szCs w:val="24"/>
        </w:rPr>
        <w:t>demonstrated by</w:t>
      </w:r>
      <w:r>
        <w:rPr>
          <w:rFonts w:ascii="Times New Roman" w:hAnsi="Times New Roman" w:hint="eastAsia"/>
          <w:color w:val="000000"/>
          <w:sz w:val="24"/>
          <w:szCs w:val="24"/>
        </w:rPr>
        <w:t xml:space="preserve"> the negative relationship exists in one of the feature variable and outcome </w:t>
      </w:r>
    </w:p>
    <w:p w:rsidR="00B22AB1" w:rsidRPr="00961703" w:rsidRDefault="00B22AB1" w:rsidP="0029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jc w:val="both"/>
        <w:textAlignment w:val="baseline"/>
        <w:rPr>
          <w:rFonts w:ascii="Times New Roman" w:eastAsiaTheme="minorEastAsia" w:hAnsi="Times New Roman" w:hint="eastAsia"/>
          <w:sz w:val="24"/>
          <w:szCs w:val="24"/>
        </w:rPr>
      </w:pPr>
      <w:proofErr w:type="gramStart"/>
      <w:r>
        <w:rPr>
          <w:rFonts w:ascii="Times New Roman" w:hAnsi="Times New Roman" w:hint="eastAsia"/>
          <w:color w:val="000000"/>
          <w:sz w:val="24"/>
          <w:szCs w:val="24"/>
        </w:rPr>
        <w:t>variable</w:t>
      </w:r>
      <w:proofErr w:type="gramEnd"/>
      <w:r>
        <w:rPr>
          <w:rFonts w:ascii="Times New Roman" w:hAnsi="Times New Roman" w:hint="eastAsia"/>
          <w:color w:val="000000"/>
          <w:sz w:val="24"/>
          <w:szCs w:val="24"/>
        </w:rPr>
        <w:t xml:space="preserve">. </w:t>
      </w:r>
    </w:p>
    <w:p w:rsidR="00B22AB1" w:rsidRDefault="00B22AB1" w:rsidP="00B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hint="eastAsia"/>
          <w:color w:val="000000"/>
          <w:sz w:val="24"/>
          <w:szCs w:val="24"/>
        </w:rPr>
      </w:pPr>
    </w:p>
    <w:p w:rsidR="00A529C0" w:rsidRDefault="00A529C0" w:rsidP="00B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hint="eastAsia"/>
          <w:color w:val="000000"/>
          <w:sz w:val="24"/>
          <w:szCs w:val="24"/>
        </w:rPr>
      </w:pPr>
    </w:p>
    <w:p w:rsidR="00961703" w:rsidRDefault="00B22AB1" w:rsidP="00B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hint="eastAsia"/>
          <w:color w:val="000000"/>
          <w:sz w:val="24"/>
          <w:szCs w:val="24"/>
        </w:rPr>
      </w:pPr>
      <w:r>
        <w:rPr>
          <w:rFonts w:ascii="Times New Roman" w:hAnsi="Times New Roman" w:hint="eastAsia"/>
          <w:color w:val="000000"/>
          <w:sz w:val="24"/>
          <w:szCs w:val="24"/>
        </w:rPr>
        <w:t xml:space="preserve">For the second issue this study is trying to address, the result failed to reject the null </w:t>
      </w:r>
      <w:r w:rsidR="00961703">
        <w:rPr>
          <w:rFonts w:ascii="Times New Roman" w:hAnsi="Times New Roman" w:hint="eastAsia"/>
          <w:color w:val="000000"/>
          <w:sz w:val="24"/>
          <w:szCs w:val="24"/>
        </w:rPr>
        <w:t>h</w:t>
      </w:r>
      <w:r>
        <w:rPr>
          <w:rFonts w:ascii="Times New Roman" w:hAnsi="Times New Roman" w:hint="eastAsia"/>
          <w:color w:val="000000"/>
          <w:sz w:val="24"/>
          <w:szCs w:val="24"/>
        </w:rPr>
        <w:t xml:space="preserve">ypothesis </w:t>
      </w:r>
    </w:p>
    <w:p w:rsidR="00B22AB1" w:rsidRDefault="00B22AB1" w:rsidP="00B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hint="eastAsia"/>
          <w:color w:val="000000"/>
          <w:sz w:val="24"/>
          <w:szCs w:val="24"/>
        </w:rPr>
      </w:pPr>
      <w:proofErr w:type="gramStart"/>
      <w:r>
        <w:rPr>
          <w:rFonts w:ascii="Times New Roman" w:hAnsi="Times New Roman" w:hint="eastAsia"/>
          <w:color w:val="000000"/>
          <w:sz w:val="24"/>
          <w:szCs w:val="24"/>
        </w:rPr>
        <w:t>since</w:t>
      </w:r>
      <w:proofErr w:type="gramEnd"/>
      <w:r>
        <w:rPr>
          <w:rFonts w:ascii="Times New Roman" w:hAnsi="Times New Roman" w:hint="eastAsia"/>
          <w:color w:val="000000"/>
          <w:sz w:val="24"/>
          <w:szCs w:val="24"/>
        </w:rPr>
        <w:t xml:space="preserve"> the p-value is greater than 0.05 and confidence interval cross zero. Therefore, </w:t>
      </w:r>
    </w:p>
    <w:p w:rsidR="00961703" w:rsidRDefault="00B22AB1" w:rsidP="00B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hint="eastAsia"/>
          <w:color w:val="000000"/>
          <w:sz w:val="24"/>
          <w:szCs w:val="24"/>
        </w:rPr>
      </w:pPr>
      <w:proofErr w:type="gramStart"/>
      <w:r>
        <w:rPr>
          <w:rFonts w:ascii="Times New Roman" w:hAnsi="Times New Roman" w:hint="eastAsia"/>
          <w:color w:val="000000"/>
          <w:sz w:val="24"/>
          <w:szCs w:val="24"/>
        </w:rPr>
        <w:t>the</w:t>
      </w:r>
      <w:proofErr w:type="gramEnd"/>
      <w:r>
        <w:rPr>
          <w:rFonts w:ascii="Times New Roman" w:hAnsi="Times New Roman" w:hint="eastAsia"/>
          <w:color w:val="000000"/>
          <w:sz w:val="24"/>
          <w:szCs w:val="24"/>
        </w:rPr>
        <w:t xml:space="preserve"> sample data show </w:t>
      </w:r>
      <w:r w:rsidRPr="00A556FA">
        <w:rPr>
          <w:rFonts w:ascii="Times New Roman" w:hAnsi="Times New Roman"/>
          <w:color w:val="000000"/>
          <w:sz w:val="24"/>
          <w:szCs w:val="24"/>
        </w:rPr>
        <w:t>FFS and MCO prescription drug utilizations are equally cost saving</w:t>
      </w:r>
      <w:r w:rsidR="00961703">
        <w:rPr>
          <w:rFonts w:ascii="Times New Roman" w:hAnsi="Times New Roman" w:hint="eastAsia"/>
          <w:color w:val="000000"/>
          <w:sz w:val="24"/>
          <w:szCs w:val="24"/>
        </w:rPr>
        <w:t xml:space="preserve"> at </w:t>
      </w:r>
    </w:p>
    <w:p w:rsidR="00B22AB1" w:rsidRPr="00A556FA" w:rsidRDefault="00961703" w:rsidP="00B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olor w:val="000000"/>
          <w:sz w:val="24"/>
          <w:szCs w:val="24"/>
        </w:rPr>
      </w:pPr>
      <w:proofErr w:type="gramStart"/>
      <w:r>
        <w:rPr>
          <w:rFonts w:ascii="Times New Roman" w:hAnsi="Times New Roman" w:hint="eastAsia"/>
          <w:color w:val="000000"/>
          <w:sz w:val="24"/>
          <w:szCs w:val="24"/>
        </w:rPr>
        <w:t>significant</w:t>
      </w:r>
      <w:proofErr w:type="gramEnd"/>
      <w:r>
        <w:rPr>
          <w:rFonts w:ascii="Times New Roman" w:hAnsi="Times New Roman" w:hint="eastAsia"/>
          <w:color w:val="000000"/>
          <w:sz w:val="24"/>
          <w:szCs w:val="24"/>
        </w:rPr>
        <w:t xml:space="preserve"> level of 0.05. </w:t>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shd w:val="clear" w:color="auto" w:fill="FFFFFF"/>
        <w:spacing w:after="0"/>
        <w:rPr>
          <w:rFonts w:ascii="Times New Roman" w:hAnsi="Times New Roman"/>
          <w:color w:val="000000"/>
          <w:sz w:val="24"/>
          <w:szCs w:val="24"/>
        </w:rPr>
      </w:pPr>
    </w:p>
    <w:p w:rsidR="00B22AB1" w:rsidRDefault="00B22AB1" w:rsidP="00B22AB1">
      <w:pPr>
        <w:shd w:val="clear" w:color="auto" w:fill="FFFFFF"/>
        <w:spacing w:after="0"/>
        <w:rPr>
          <w:rFonts w:ascii="Times New Roman" w:hAnsi="Times New Roman" w:hint="eastAsia"/>
          <w:color w:val="000000"/>
          <w:sz w:val="24"/>
          <w:szCs w:val="24"/>
        </w:rPr>
      </w:pPr>
    </w:p>
    <w:p w:rsidR="00A529C0" w:rsidRDefault="00A529C0" w:rsidP="00B22AB1">
      <w:pPr>
        <w:shd w:val="clear" w:color="auto" w:fill="FFFFFF"/>
        <w:spacing w:after="0"/>
        <w:rPr>
          <w:rFonts w:ascii="Times New Roman" w:hAnsi="Times New Roman" w:hint="eastAsia"/>
          <w:color w:val="000000"/>
          <w:sz w:val="24"/>
          <w:szCs w:val="24"/>
        </w:rPr>
      </w:pPr>
    </w:p>
    <w:p w:rsidR="00A529C0" w:rsidRDefault="00A529C0" w:rsidP="00B22AB1">
      <w:pPr>
        <w:shd w:val="clear" w:color="auto" w:fill="FFFFFF"/>
        <w:spacing w:after="0"/>
        <w:rPr>
          <w:rFonts w:ascii="Times New Roman" w:hAnsi="Times New Roman" w:hint="eastAsia"/>
          <w:color w:val="000000"/>
          <w:sz w:val="24"/>
          <w:szCs w:val="24"/>
        </w:rPr>
      </w:pPr>
    </w:p>
    <w:p w:rsidR="00A529C0" w:rsidRDefault="00A529C0" w:rsidP="00B22AB1">
      <w:pPr>
        <w:shd w:val="clear" w:color="auto" w:fill="FFFFFF"/>
        <w:spacing w:after="0"/>
        <w:rPr>
          <w:rFonts w:ascii="Times New Roman" w:hAnsi="Times New Roman" w:hint="eastAsia"/>
          <w:color w:val="000000"/>
          <w:sz w:val="24"/>
          <w:szCs w:val="24"/>
        </w:rPr>
      </w:pPr>
    </w:p>
    <w:p w:rsidR="00A529C0" w:rsidRDefault="00A529C0" w:rsidP="00B22AB1">
      <w:pPr>
        <w:shd w:val="clear" w:color="auto" w:fill="FFFFFF"/>
        <w:spacing w:after="0"/>
        <w:rPr>
          <w:rFonts w:ascii="Times New Roman" w:hAnsi="Times New Roman" w:hint="eastAsia"/>
          <w:color w:val="000000"/>
          <w:sz w:val="24"/>
          <w:szCs w:val="24"/>
        </w:rPr>
      </w:pPr>
    </w:p>
    <w:p w:rsidR="00A529C0" w:rsidRDefault="00A529C0" w:rsidP="00B22AB1">
      <w:pPr>
        <w:shd w:val="clear" w:color="auto" w:fill="FFFFFF"/>
        <w:spacing w:after="0"/>
        <w:rPr>
          <w:rFonts w:ascii="Times New Roman" w:hAnsi="Times New Roman" w:hint="eastAsia"/>
          <w:color w:val="000000"/>
          <w:sz w:val="24"/>
          <w:szCs w:val="24"/>
        </w:rPr>
      </w:pPr>
    </w:p>
    <w:p w:rsidR="00A529C0" w:rsidRDefault="00A529C0" w:rsidP="00B22AB1">
      <w:pPr>
        <w:shd w:val="clear" w:color="auto" w:fill="FFFFFF"/>
        <w:spacing w:after="0"/>
        <w:rPr>
          <w:rFonts w:ascii="Times New Roman" w:hAnsi="Times New Roman" w:hint="eastAsia"/>
          <w:color w:val="000000"/>
          <w:sz w:val="24"/>
          <w:szCs w:val="24"/>
        </w:rPr>
      </w:pPr>
    </w:p>
    <w:p w:rsidR="00A529C0" w:rsidRDefault="00A529C0" w:rsidP="00B22AB1">
      <w:pPr>
        <w:shd w:val="clear" w:color="auto" w:fill="FFFFFF"/>
        <w:spacing w:after="0"/>
        <w:rPr>
          <w:rFonts w:ascii="Times New Roman" w:hAnsi="Times New Roman" w:hint="eastAsia"/>
          <w:color w:val="000000"/>
          <w:sz w:val="24"/>
          <w:szCs w:val="24"/>
        </w:rPr>
      </w:pPr>
    </w:p>
    <w:p w:rsidR="00A529C0" w:rsidRDefault="00A529C0" w:rsidP="00B22AB1">
      <w:pPr>
        <w:shd w:val="clear" w:color="auto" w:fill="FFFFFF"/>
        <w:spacing w:after="0"/>
        <w:rPr>
          <w:rFonts w:ascii="Times New Roman" w:hAnsi="Times New Roman" w:hint="eastAsia"/>
          <w:color w:val="000000"/>
          <w:sz w:val="24"/>
          <w:szCs w:val="24"/>
        </w:rPr>
      </w:pPr>
    </w:p>
    <w:p w:rsidR="00A529C0" w:rsidRDefault="00A529C0" w:rsidP="00B22AB1">
      <w:pPr>
        <w:shd w:val="clear" w:color="auto" w:fill="FFFFFF"/>
        <w:spacing w:after="0"/>
        <w:rPr>
          <w:rFonts w:ascii="Times New Roman" w:hAnsi="Times New Roman" w:hint="eastAsia"/>
          <w:color w:val="000000"/>
          <w:sz w:val="24"/>
          <w:szCs w:val="24"/>
        </w:rPr>
      </w:pPr>
    </w:p>
    <w:p w:rsidR="00A529C0" w:rsidRDefault="00A529C0" w:rsidP="00B22AB1">
      <w:pPr>
        <w:shd w:val="clear" w:color="auto" w:fill="FFFFFF"/>
        <w:spacing w:after="0"/>
        <w:rPr>
          <w:rFonts w:ascii="Times New Roman" w:hAnsi="Times New Roman" w:hint="eastAsia"/>
          <w:color w:val="000000"/>
          <w:sz w:val="24"/>
          <w:szCs w:val="24"/>
        </w:rPr>
      </w:pPr>
    </w:p>
    <w:p w:rsidR="00A529C0" w:rsidRDefault="00A529C0" w:rsidP="00B22AB1">
      <w:pPr>
        <w:shd w:val="clear" w:color="auto" w:fill="FFFFFF"/>
        <w:spacing w:after="0"/>
        <w:rPr>
          <w:rFonts w:ascii="Times New Roman" w:hAnsi="Times New Roman" w:hint="eastAsia"/>
          <w:color w:val="000000"/>
          <w:sz w:val="24"/>
          <w:szCs w:val="24"/>
        </w:rPr>
      </w:pPr>
    </w:p>
    <w:p w:rsidR="00A529C0" w:rsidRDefault="00A529C0" w:rsidP="00B22AB1">
      <w:pPr>
        <w:shd w:val="clear" w:color="auto" w:fill="FFFFFF"/>
        <w:spacing w:after="0"/>
        <w:rPr>
          <w:rFonts w:ascii="Times New Roman" w:hAnsi="Times New Roman" w:hint="eastAsia"/>
          <w:color w:val="000000"/>
          <w:sz w:val="24"/>
          <w:szCs w:val="24"/>
        </w:rPr>
      </w:pPr>
    </w:p>
    <w:p w:rsidR="00A529C0" w:rsidRDefault="00A529C0" w:rsidP="00B22AB1">
      <w:pPr>
        <w:shd w:val="clear" w:color="auto" w:fill="FFFFFF"/>
        <w:spacing w:after="0"/>
        <w:rPr>
          <w:rFonts w:ascii="Times New Roman" w:hAnsi="Times New Roman" w:hint="eastAsia"/>
          <w:color w:val="000000"/>
          <w:sz w:val="24"/>
          <w:szCs w:val="24"/>
        </w:rPr>
      </w:pPr>
    </w:p>
    <w:p w:rsidR="00A529C0" w:rsidRPr="00A556FA" w:rsidRDefault="00A529C0" w:rsidP="00B22AB1">
      <w:pPr>
        <w:shd w:val="clear" w:color="auto" w:fill="FFFFFF"/>
        <w:spacing w:after="0"/>
        <w:rPr>
          <w:rFonts w:ascii="Times New Roman" w:hAnsi="Times New Roman"/>
          <w:color w:val="000000"/>
          <w:sz w:val="24"/>
          <w:szCs w:val="24"/>
        </w:rPr>
      </w:pPr>
    </w:p>
    <w:p w:rsidR="00B22AB1" w:rsidRPr="00170B82" w:rsidRDefault="00B22AB1" w:rsidP="00B22AB1">
      <w:pPr>
        <w:shd w:val="clear" w:color="auto" w:fill="FFFFFF"/>
        <w:spacing w:after="0"/>
        <w:jc w:val="center"/>
        <w:rPr>
          <w:rFonts w:ascii="Times New Roman" w:hAnsi="Times New Roman"/>
          <w:b/>
          <w:color w:val="000000"/>
          <w:sz w:val="24"/>
          <w:szCs w:val="24"/>
        </w:rPr>
      </w:pPr>
      <w:r w:rsidRPr="00170B82">
        <w:rPr>
          <w:rFonts w:ascii="Times New Roman" w:hAnsi="Times New Roman"/>
          <w:b/>
          <w:color w:val="000000"/>
          <w:sz w:val="24"/>
          <w:szCs w:val="24"/>
        </w:rPr>
        <w:lastRenderedPageBreak/>
        <w:t>References</w:t>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pStyle w:val="4"/>
        <w:shd w:val="clear" w:color="auto" w:fill="FFFFFF"/>
        <w:spacing w:before="0" w:line="360" w:lineRule="atLeast"/>
        <w:rPr>
          <w:rFonts w:ascii="Times New Roman" w:hAnsi="Times New Roman"/>
          <w:b w:val="0"/>
          <w:bCs w:val="0"/>
          <w:color w:val="000000"/>
          <w:sz w:val="24"/>
          <w:szCs w:val="24"/>
        </w:rPr>
      </w:pPr>
      <w:r w:rsidRPr="00A556FA">
        <w:rPr>
          <w:rFonts w:ascii="Times New Roman" w:hAnsi="Times New Roman"/>
          <w:b w:val="0"/>
          <w:bCs w:val="0"/>
          <w:color w:val="000000"/>
          <w:sz w:val="24"/>
          <w:szCs w:val="24"/>
        </w:rPr>
        <w:t>Healthcare in the United States: The top five things you need to know | MIT Medical</w:t>
      </w:r>
    </w:p>
    <w:p w:rsidR="00B22AB1" w:rsidRPr="00A556FA" w:rsidRDefault="00B22AB1" w:rsidP="00B22AB1">
      <w:pPr>
        <w:shd w:val="clear" w:color="auto" w:fill="FFFFFF"/>
        <w:spacing w:after="0"/>
        <w:rPr>
          <w:rFonts w:ascii="Times New Roman" w:hAnsi="Times New Roman"/>
          <w:color w:val="000000"/>
          <w:sz w:val="24"/>
          <w:szCs w:val="24"/>
        </w:rPr>
      </w:pPr>
      <w:hyperlink r:id="rId36" w:tgtFrame="_blank" w:history="1">
        <w:r w:rsidRPr="00A556FA">
          <w:rPr>
            <w:rStyle w:val="a3"/>
            <w:rFonts w:ascii="Times New Roman" w:hAnsi="Times New Roman"/>
            <w:color w:val="000000"/>
            <w:sz w:val="24"/>
            <w:szCs w:val="24"/>
            <w:shd w:val="clear" w:color="auto" w:fill="FFFFFF"/>
          </w:rPr>
          <w:t>https://medical.mit.edu/my-mit/internationals/healthcare-united-states</w:t>
        </w:r>
      </w:hyperlink>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pStyle w:val="4"/>
        <w:shd w:val="clear" w:color="auto" w:fill="FFFFFF"/>
        <w:spacing w:before="0" w:line="360" w:lineRule="atLeast"/>
        <w:rPr>
          <w:rFonts w:ascii="Times New Roman" w:hAnsi="Times New Roman"/>
          <w:b w:val="0"/>
          <w:bCs w:val="0"/>
          <w:color w:val="000000"/>
          <w:sz w:val="24"/>
          <w:szCs w:val="24"/>
        </w:rPr>
      </w:pPr>
      <w:r w:rsidRPr="00A556FA">
        <w:rPr>
          <w:rFonts w:ascii="Times New Roman" w:hAnsi="Times New Roman"/>
          <w:b w:val="0"/>
          <w:bCs w:val="0"/>
          <w:color w:val="000000"/>
          <w:sz w:val="24"/>
          <w:szCs w:val="24"/>
        </w:rPr>
        <w:t>The U.S. Health Care System: An International Perspective — Department for Professional Employees, AFL-CIO</w:t>
      </w:r>
    </w:p>
    <w:p w:rsidR="00B22AB1" w:rsidRPr="00A556FA" w:rsidRDefault="00B22AB1" w:rsidP="00B22AB1">
      <w:pPr>
        <w:shd w:val="clear" w:color="auto" w:fill="FFFFFF"/>
        <w:spacing w:after="0"/>
        <w:rPr>
          <w:rFonts w:ascii="Times New Roman" w:hAnsi="Times New Roman"/>
          <w:color w:val="000000"/>
          <w:sz w:val="24"/>
          <w:szCs w:val="24"/>
        </w:rPr>
      </w:pPr>
      <w:hyperlink r:id="rId37" w:tgtFrame="_blank" w:history="1">
        <w:r w:rsidRPr="00A556FA">
          <w:rPr>
            <w:rStyle w:val="a3"/>
            <w:rFonts w:ascii="Times New Roman" w:hAnsi="Times New Roman"/>
            <w:color w:val="000000"/>
            <w:sz w:val="24"/>
            <w:szCs w:val="24"/>
            <w:shd w:val="clear" w:color="auto" w:fill="FFFFFF"/>
          </w:rPr>
          <w:t>https://www.dpeaflcio.org/factsheets/the-us-health-care-system-an-international-perspective</w:t>
        </w:r>
      </w:hyperlink>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pStyle w:val="4"/>
        <w:shd w:val="clear" w:color="auto" w:fill="FFFFFF"/>
        <w:spacing w:before="0" w:line="360" w:lineRule="atLeast"/>
        <w:rPr>
          <w:rFonts w:ascii="Times New Roman" w:hAnsi="Times New Roman"/>
          <w:b w:val="0"/>
          <w:bCs w:val="0"/>
          <w:color w:val="000000"/>
          <w:sz w:val="24"/>
          <w:szCs w:val="24"/>
        </w:rPr>
      </w:pPr>
      <w:r w:rsidRPr="00A556FA">
        <w:rPr>
          <w:rFonts w:ascii="Times New Roman" w:hAnsi="Times New Roman"/>
          <w:b w:val="0"/>
          <w:bCs w:val="0"/>
          <w:color w:val="000000"/>
          <w:sz w:val="24"/>
          <w:szCs w:val="24"/>
        </w:rPr>
        <w:t>The Facts on Medicare Spending and Financing</w:t>
      </w:r>
    </w:p>
    <w:p w:rsidR="00B22AB1" w:rsidRPr="00A556FA" w:rsidRDefault="00B22AB1" w:rsidP="00B22AB1">
      <w:pPr>
        <w:shd w:val="clear" w:color="auto" w:fill="FFFFFF"/>
        <w:spacing w:after="0"/>
        <w:rPr>
          <w:rFonts w:ascii="Times New Roman" w:hAnsi="Times New Roman"/>
          <w:color w:val="000000"/>
          <w:sz w:val="24"/>
          <w:szCs w:val="24"/>
        </w:rPr>
      </w:pPr>
      <w:hyperlink r:id="rId38" w:tgtFrame="_blank" w:history="1">
        <w:r w:rsidRPr="00A556FA">
          <w:rPr>
            <w:rStyle w:val="a3"/>
            <w:rFonts w:ascii="Times New Roman" w:hAnsi="Times New Roman"/>
            <w:color w:val="000000"/>
            <w:sz w:val="24"/>
            <w:szCs w:val="24"/>
            <w:shd w:val="clear" w:color="auto" w:fill="FFFFFF"/>
          </w:rPr>
          <w:t>https://www.kff.org/medicare/issue-brief/the-facts-on-medicare-spending-and-financing/</w:t>
        </w:r>
      </w:hyperlink>
    </w:p>
    <w:p w:rsidR="00B22AB1" w:rsidRPr="00A556FA" w:rsidRDefault="00B22AB1" w:rsidP="00B22AB1">
      <w:pPr>
        <w:autoSpaceDE w:val="0"/>
        <w:autoSpaceDN w:val="0"/>
        <w:adjustRightInd w:val="0"/>
        <w:spacing w:after="0" w:line="240" w:lineRule="auto"/>
        <w:rPr>
          <w:rFonts w:ascii="Times New Roman" w:hAnsi="Times New Roman"/>
          <w:color w:val="000000"/>
          <w:sz w:val="24"/>
          <w:szCs w:val="24"/>
        </w:rPr>
      </w:pPr>
    </w:p>
    <w:p w:rsidR="00B22AB1" w:rsidRPr="00A556FA" w:rsidRDefault="00B22AB1" w:rsidP="00B22AB1">
      <w:pPr>
        <w:autoSpaceDE w:val="0"/>
        <w:autoSpaceDN w:val="0"/>
        <w:adjustRightInd w:val="0"/>
        <w:spacing w:after="0" w:line="240" w:lineRule="auto"/>
        <w:rPr>
          <w:rFonts w:ascii="Times New Roman" w:hAnsi="Times New Roman"/>
          <w:sz w:val="24"/>
          <w:szCs w:val="24"/>
        </w:rPr>
      </w:pPr>
    </w:p>
    <w:p w:rsidR="00B22AB1" w:rsidRPr="00A556FA" w:rsidRDefault="00B22AB1" w:rsidP="00B22AB1">
      <w:pPr>
        <w:autoSpaceDE w:val="0"/>
        <w:autoSpaceDN w:val="0"/>
        <w:adjustRightInd w:val="0"/>
        <w:spacing w:after="0" w:line="240" w:lineRule="auto"/>
        <w:rPr>
          <w:rFonts w:ascii="Times New Roman" w:hAnsi="Times New Roman"/>
          <w:color w:val="000000"/>
          <w:sz w:val="24"/>
          <w:szCs w:val="24"/>
        </w:rPr>
      </w:pPr>
      <w:r w:rsidRPr="00A556FA">
        <w:rPr>
          <w:rFonts w:ascii="Times New Roman" w:hAnsi="Times New Roman"/>
          <w:sz w:val="24"/>
          <w:szCs w:val="24"/>
        </w:rPr>
        <w:t xml:space="preserve"> </w:t>
      </w:r>
      <w:proofErr w:type="gramStart"/>
      <w:r w:rsidRPr="00A556FA">
        <w:rPr>
          <w:rFonts w:ascii="Times New Roman" w:hAnsi="Times New Roman"/>
          <w:color w:val="000000"/>
          <w:sz w:val="24"/>
          <w:szCs w:val="24"/>
        </w:rPr>
        <w:t>Missouri Department of Social Services.</w:t>
      </w:r>
      <w:proofErr w:type="gramEnd"/>
      <w:r w:rsidRPr="00A556FA">
        <w:rPr>
          <w:rFonts w:ascii="Times New Roman" w:hAnsi="Times New Roman"/>
          <w:color w:val="000000"/>
          <w:sz w:val="24"/>
          <w:szCs w:val="24"/>
        </w:rPr>
        <w:t xml:space="preserve"> </w:t>
      </w:r>
      <w:r w:rsidRPr="00A556FA">
        <w:rPr>
          <w:rFonts w:ascii="Times New Roman" w:hAnsi="Times New Roman"/>
          <w:bCs/>
          <w:color w:val="000000"/>
          <w:sz w:val="24"/>
          <w:szCs w:val="24"/>
        </w:rPr>
        <w:t xml:space="preserve">COMPARING PERFORMANCE: </w:t>
      </w:r>
      <w:r w:rsidRPr="00A556FA">
        <w:rPr>
          <w:rFonts w:ascii="Times New Roman" w:hAnsi="Times New Roman"/>
          <w:bCs/>
          <w:i/>
          <w:iCs/>
          <w:color w:val="000000"/>
          <w:sz w:val="24"/>
          <w:szCs w:val="24"/>
        </w:rPr>
        <w:t xml:space="preserve">MANAGED CARE AND FEE-FOR-SERVICE, </w:t>
      </w:r>
      <w:r w:rsidRPr="00A556FA">
        <w:rPr>
          <w:rFonts w:ascii="Times New Roman" w:hAnsi="Times New Roman"/>
          <w:color w:val="000000"/>
          <w:sz w:val="24"/>
          <w:szCs w:val="24"/>
        </w:rPr>
        <w:t>January 2015</w:t>
      </w:r>
    </w:p>
    <w:p w:rsidR="00B22AB1" w:rsidRPr="00A556FA" w:rsidRDefault="00B22AB1" w:rsidP="00B22AB1">
      <w:pPr>
        <w:shd w:val="clear" w:color="auto" w:fill="FFFFFF"/>
        <w:spacing w:after="0"/>
        <w:rPr>
          <w:rFonts w:ascii="Times New Roman" w:hAnsi="Times New Roman"/>
          <w:color w:val="000000"/>
          <w:sz w:val="24"/>
          <w:szCs w:val="24"/>
        </w:rPr>
      </w:pPr>
    </w:p>
    <w:p w:rsidR="00B22AB1" w:rsidRPr="00A556FA" w:rsidRDefault="00B22AB1" w:rsidP="00B22AB1">
      <w:pPr>
        <w:pStyle w:val="a4"/>
        <w:spacing w:before="0" w:beforeAutospacing="0" w:after="0" w:afterAutospacing="0" w:line="360" w:lineRule="atLeast"/>
        <w:ind w:hanging="60"/>
        <w:rPr>
          <w:rStyle w:val="selectable"/>
          <w:color w:val="000000"/>
        </w:rPr>
      </w:pPr>
      <w:proofErr w:type="spellStart"/>
      <w:proofErr w:type="gramStart"/>
      <w:r w:rsidRPr="00A556FA">
        <w:rPr>
          <w:rStyle w:val="selectable"/>
          <w:color w:val="000000"/>
        </w:rPr>
        <w:t>Dieleman</w:t>
      </w:r>
      <w:proofErr w:type="spellEnd"/>
      <w:r w:rsidRPr="00A556FA">
        <w:rPr>
          <w:rStyle w:val="selectable"/>
          <w:color w:val="000000"/>
        </w:rPr>
        <w:t xml:space="preserve">, J., Squires, E., Bui, A., Campbell, M., Chapin, A., &amp; </w:t>
      </w:r>
      <w:proofErr w:type="spellStart"/>
      <w:r w:rsidRPr="00A556FA">
        <w:rPr>
          <w:rStyle w:val="selectable"/>
          <w:color w:val="000000"/>
        </w:rPr>
        <w:t>Hamavid</w:t>
      </w:r>
      <w:proofErr w:type="spellEnd"/>
      <w:r w:rsidRPr="00A556FA">
        <w:rPr>
          <w:rStyle w:val="selectable"/>
          <w:color w:val="000000"/>
        </w:rPr>
        <w:t>, H. et al. (2017).</w:t>
      </w:r>
      <w:proofErr w:type="gramEnd"/>
      <w:r w:rsidRPr="00A556FA">
        <w:rPr>
          <w:rStyle w:val="selectable"/>
          <w:color w:val="000000"/>
        </w:rPr>
        <w:t xml:space="preserve"> Fa</w:t>
      </w:r>
      <w:r w:rsidRPr="00A556FA">
        <w:rPr>
          <w:rStyle w:val="selectable"/>
          <w:color w:val="000000"/>
        </w:rPr>
        <w:t>c</w:t>
      </w:r>
      <w:r w:rsidRPr="00A556FA">
        <w:rPr>
          <w:rStyle w:val="selectable"/>
          <w:color w:val="000000"/>
        </w:rPr>
        <w:t>tors Associated With Increases in US Health Care Spending, 1996-2013. </w:t>
      </w:r>
      <w:proofErr w:type="gramStart"/>
      <w:r w:rsidRPr="00A556FA">
        <w:rPr>
          <w:rStyle w:val="selectable"/>
          <w:i/>
          <w:iCs/>
          <w:color w:val="000000"/>
        </w:rPr>
        <w:t>JAMA</w:t>
      </w:r>
      <w:r w:rsidRPr="00A556FA">
        <w:rPr>
          <w:rStyle w:val="selectable"/>
          <w:color w:val="000000"/>
        </w:rPr>
        <w:t>, </w:t>
      </w:r>
      <w:r w:rsidRPr="00A556FA">
        <w:rPr>
          <w:rStyle w:val="selectable"/>
          <w:i/>
          <w:iCs/>
          <w:color w:val="000000"/>
        </w:rPr>
        <w:t>318</w:t>
      </w:r>
      <w:r w:rsidRPr="00A556FA">
        <w:rPr>
          <w:rStyle w:val="selectable"/>
          <w:color w:val="000000"/>
        </w:rPr>
        <w:t>(17), 1668.</w:t>
      </w:r>
      <w:proofErr w:type="gramEnd"/>
      <w:r w:rsidRPr="00A556FA">
        <w:rPr>
          <w:rStyle w:val="selectable"/>
          <w:color w:val="000000"/>
        </w:rPr>
        <w:t xml:space="preserve"> </w:t>
      </w:r>
      <w:proofErr w:type="spellStart"/>
      <w:proofErr w:type="gramStart"/>
      <w:r w:rsidRPr="00A556FA">
        <w:rPr>
          <w:rStyle w:val="selectable"/>
          <w:color w:val="000000"/>
        </w:rPr>
        <w:t>doi</w:t>
      </w:r>
      <w:proofErr w:type="spellEnd"/>
      <w:proofErr w:type="gramEnd"/>
      <w:r w:rsidRPr="00A556FA">
        <w:rPr>
          <w:rStyle w:val="selectable"/>
          <w:color w:val="000000"/>
        </w:rPr>
        <w:t>: 10.1001/jama.2017.15927</w:t>
      </w:r>
    </w:p>
    <w:p w:rsidR="00B22AB1" w:rsidRPr="00A556FA" w:rsidRDefault="00B22AB1" w:rsidP="00B22AB1">
      <w:pPr>
        <w:pStyle w:val="a4"/>
        <w:spacing w:before="0" w:beforeAutospacing="0" w:after="0" w:afterAutospacing="0" w:line="360" w:lineRule="atLeast"/>
        <w:ind w:hanging="60"/>
        <w:rPr>
          <w:rStyle w:val="selectable"/>
          <w:rFonts w:eastAsia="SimSun"/>
          <w:color w:val="000000"/>
        </w:rPr>
      </w:pPr>
    </w:p>
    <w:p w:rsidR="00B22AB1" w:rsidRPr="00A556FA" w:rsidRDefault="00B22AB1" w:rsidP="00B22AB1">
      <w:pPr>
        <w:pStyle w:val="4"/>
        <w:shd w:val="clear" w:color="auto" w:fill="FFFFFF"/>
        <w:spacing w:before="0" w:line="360" w:lineRule="atLeast"/>
        <w:rPr>
          <w:rFonts w:ascii="Times New Roman" w:hAnsi="Times New Roman"/>
          <w:b w:val="0"/>
          <w:bCs w:val="0"/>
          <w:color w:val="000000"/>
          <w:sz w:val="24"/>
          <w:szCs w:val="24"/>
        </w:rPr>
      </w:pPr>
      <w:r w:rsidRPr="00A556FA">
        <w:rPr>
          <w:rFonts w:ascii="Times New Roman" w:hAnsi="Times New Roman"/>
          <w:b w:val="0"/>
          <w:bCs w:val="0"/>
          <w:color w:val="000000"/>
          <w:sz w:val="24"/>
          <w:szCs w:val="24"/>
        </w:rPr>
        <w:t>What is the difference between Medicare and Medicaid?</w:t>
      </w:r>
    </w:p>
    <w:p w:rsidR="00B22AB1" w:rsidRPr="00A556FA" w:rsidRDefault="00B22AB1" w:rsidP="00B22AB1">
      <w:pPr>
        <w:pStyle w:val="a4"/>
        <w:spacing w:before="0" w:beforeAutospacing="0" w:after="0" w:afterAutospacing="0" w:line="360" w:lineRule="atLeast"/>
        <w:ind w:hanging="60"/>
        <w:rPr>
          <w:rFonts w:eastAsia="SimSun"/>
          <w:color w:val="000000"/>
        </w:rPr>
      </w:pPr>
      <w:hyperlink r:id="rId39" w:tgtFrame="_blank" w:history="1">
        <w:r w:rsidRPr="00A556FA">
          <w:rPr>
            <w:rStyle w:val="a3"/>
            <w:rFonts w:eastAsia="SimSun"/>
            <w:color w:val="000000"/>
            <w:shd w:val="clear" w:color="auto" w:fill="FFFFFF"/>
          </w:rPr>
          <w:t>https://www.hhs.gov/answers/medicare-and-medicaid/what-is-the-difference-between-medicare-medicaid/index.html</w:t>
        </w:r>
      </w:hyperlink>
    </w:p>
    <w:p w:rsidR="00B22AB1" w:rsidRPr="00A556FA" w:rsidRDefault="00B22AB1" w:rsidP="00B22AB1">
      <w:pPr>
        <w:pStyle w:val="a4"/>
        <w:spacing w:before="0" w:beforeAutospacing="0" w:after="0" w:afterAutospacing="0" w:line="360" w:lineRule="atLeast"/>
        <w:ind w:hanging="60"/>
        <w:rPr>
          <w:rFonts w:eastAsia="SimSun"/>
          <w:color w:val="000000"/>
        </w:rPr>
      </w:pPr>
    </w:p>
    <w:p w:rsidR="00B22AB1" w:rsidRPr="00A556FA" w:rsidRDefault="00B22AB1" w:rsidP="00B22AB1">
      <w:pPr>
        <w:shd w:val="clear" w:color="auto" w:fill="FFFFFF"/>
        <w:spacing w:line="348" w:lineRule="atLeast"/>
        <w:rPr>
          <w:rFonts w:ascii="Times New Roman" w:hAnsi="Times New Roman"/>
          <w:color w:val="000000"/>
          <w:sz w:val="24"/>
          <w:szCs w:val="24"/>
        </w:rPr>
      </w:pPr>
      <w:hyperlink r:id="rId40" w:history="1">
        <w:proofErr w:type="spellStart"/>
        <w:r w:rsidRPr="00A556FA">
          <w:rPr>
            <w:rStyle w:val="a3"/>
            <w:rFonts w:ascii="Times New Roman" w:hAnsi="Times New Roman"/>
            <w:color w:val="000000"/>
            <w:sz w:val="24"/>
            <w:szCs w:val="24"/>
            <w:shd w:val="clear" w:color="auto" w:fill="FFFFFF"/>
          </w:rPr>
          <w:t>Shameer</w:t>
        </w:r>
        <w:proofErr w:type="spellEnd"/>
        <w:r w:rsidRPr="00A556FA">
          <w:rPr>
            <w:rStyle w:val="a3"/>
            <w:rFonts w:ascii="Times New Roman" w:hAnsi="Times New Roman"/>
            <w:color w:val="000000"/>
            <w:sz w:val="24"/>
            <w:szCs w:val="24"/>
            <w:shd w:val="clear" w:color="auto" w:fill="FFFFFF"/>
          </w:rPr>
          <w:t xml:space="preserve"> K</w:t>
        </w:r>
      </w:hyperlink>
      <w:r w:rsidRPr="00A556FA">
        <w:rPr>
          <w:rFonts w:ascii="Times New Roman" w:hAnsi="Times New Roman"/>
          <w:color w:val="000000"/>
          <w:sz w:val="24"/>
          <w:szCs w:val="24"/>
          <w:shd w:val="clear" w:color="auto" w:fill="FFFFFF"/>
          <w:vertAlign w:val="superscript"/>
        </w:rPr>
        <w:t xml:space="preserve"> </w:t>
      </w:r>
      <w:r w:rsidRPr="00A556FA">
        <w:rPr>
          <w:rFonts w:ascii="Times New Roman" w:hAnsi="Times New Roman"/>
          <w:color w:val="000000"/>
          <w:sz w:val="24"/>
          <w:szCs w:val="24"/>
          <w:shd w:val="clear" w:color="auto" w:fill="FFFFFF"/>
        </w:rPr>
        <w:t>, </w:t>
      </w:r>
      <w:hyperlink r:id="rId41" w:history="1">
        <w:r w:rsidRPr="00A556FA">
          <w:rPr>
            <w:rStyle w:val="a3"/>
            <w:rFonts w:ascii="Times New Roman" w:hAnsi="Times New Roman"/>
            <w:color w:val="000000"/>
            <w:sz w:val="24"/>
            <w:szCs w:val="24"/>
            <w:shd w:val="clear" w:color="auto" w:fill="FFFFFF"/>
          </w:rPr>
          <w:t>Johnson KW</w:t>
        </w:r>
      </w:hyperlink>
      <w:r w:rsidRPr="00A556FA">
        <w:rPr>
          <w:rFonts w:ascii="Times New Roman" w:hAnsi="Times New Roman"/>
          <w:color w:val="000000"/>
          <w:sz w:val="24"/>
          <w:szCs w:val="24"/>
          <w:shd w:val="clear" w:color="auto" w:fill="FFFFFF"/>
        </w:rPr>
        <w:t>, </w:t>
      </w:r>
      <w:proofErr w:type="spellStart"/>
      <w:r w:rsidRPr="00A556FA">
        <w:rPr>
          <w:rFonts w:ascii="Times New Roman" w:hAnsi="Times New Roman"/>
          <w:color w:val="000000"/>
          <w:sz w:val="24"/>
          <w:szCs w:val="24"/>
        </w:rPr>
        <w:fldChar w:fldCharType="begin"/>
      </w:r>
      <w:r w:rsidRPr="00A556FA">
        <w:rPr>
          <w:rFonts w:ascii="Times New Roman" w:hAnsi="Times New Roman"/>
          <w:color w:val="000000"/>
          <w:sz w:val="24"/>
          <w:szCs w:val="24"/>
        </w:rPr>
        <w:instrText xml:space="preserve"> HYPERLINK "https://www.ncbi.nlm.nih.gov/pubmed/?term=Yahi%20A%5BAuthor%5D&amp;cauthor=true&amp;cauthor_uid=27896982" </w:instrText>
      </w:r>
      <w:r w:rsidRPr="00A556FA">
        <w:rPr>
          <w:rFonts w:ascii="Times New Roman" w:hAnsi="Times New Roman"/>
          <w:color w:val="000000"/>
          <w:sz w:val="24"/>
          <w:szCs w:val="24"/>
        </w:rPr>
        <w:fldChar w:fldCharType="separate"/>
      </w:r>
      <w:r w:rsidRPr="00A556FA">
        <w:rPr>
          <w:rStyle w:val="a3"/>
          <w:rFonts w:ascii="Times New Roman" w:hAnsi="Times New Roman"/>
          <w:color w:val="000000"/>
          <w:sz w:val="24"/>
          <w:szCs w:val="24"/>
          <w:shd w:val="clear" w:color="auto" w:fill="FFFFFF"/>
        </w:rPr>
        <w:t>Yahi</w:t>
      </w:r>
      <w:proofErr w:type="spellEnd"/>
      <w:r w:rsidRPr="00A556FA">
        <w:rPr>
          <w:rStyle w:val="a3"/>
          <w:rFonts w:ascii="Times New Roman" w:hAnsi="Times New Roman"/>
          <w:color w:val="000000"/>
          <w:sz w:val="24"/>
          <w:szCs w:val="24"/>
          <w:shd w:val="clear" w:color="auto" w:fill="FFFFFF"/>
        </w:rPr>
        <w:t xml:space="preserve"> A</w:t>
      </w:r>
      <w:r w:rsidRPr="00A556FA">
        <w:rPr>
          <w:rFonts w:ascii="Times New Roman" w:hAnsi="Times New Roman"/>
          <w:color w:val="000000"/>
          <w:sz w:val="24"/>
          <w:szCs w:val="24"/>
        </w:rPr>
        <w:fldChar w:fldCharType="end"/>
      </w:r>
      <w:r w:rsidRPr="00A556FA">
        <w:rPr>
          <w:rFonts w:ascii="Times New Roman" w:hAnsi="Times New Roman"/>
          <w:color w:val="000000"/>
          <w:sz w:val="24"/>
          <w:szCs w:val="24"/>
          <w:shd w:val="clear" w:color="auto" w:fill="FFFFFF"/>
        </w:rPr>
        <w:t>, </w:t>
      </w:r>
      <w:proofErr w:type="spellStart"/>
      <w:r w:rsidRPr="00A556FA">
        <w:rPr>
          <w:rFonts w:ascii="Times New Roman" w:hAnsi="Times New Roman"/>
          <w:color w:val="000000"/>
          <w:sz w:val="24"/>
          <w:szCs w:val="24"/>
        </w:rPr>
        <w:fldChar w:fldCharType="begin"/>
      </w:r>
      <w:r w:rsidRPr="00A556FA">
        <w:rPr>
          <w:rFonts w:ascii="Times New Roman" w:hAnsi="Times New Roman"/>
          <w:color w:val="000000"/>
          <w:sz w:val="24"/>
          <w:szCs w:val="24"/>
        </w:rPr>
        <w:instrText xml:space="preserve"> HYPERLINK "https://www.ncbi.nlm.nih.gov/pubmed/?term=Miotto%20R%5BAuthor%5D&amp;cauthor=true&amp;cauthor_uid=27896982" </w:instrText>
      </w:r>
      <w:r w:rsidRPr="00A556FA">
        <w:rPr>
          <w:rFonts w:ascii="Times New Roman" w:hAnsi="Times New Roman"/>
          <w:color w:val="000000"/>
          <w:sz w:val="24"/>
          <w:szCs w:val="24"/>
        </w:rPr>
        <w:fldChar w:fldCharType="separate"/>
      </w:r>
      <w:r w:rsidRPr="00A556FA">
        <w:rPr>
          <w:rStyle w:val="a3"/>
          <w:rFonts w:ascii="Times New Roman" w:hAnsi="Times New Roman"/>
          <w:color w:val="000000"/>
          <w:sz w:val="24"/>
          <w:szCs w:val="24"/>
          <w:shd w:val="clear" w:color="auto" w:fill="FFFFFF"/>
        </w:rPr>
        <w:t>Miotto</w:t>
      </w:r>
      <w:proofErr w:type="spellEnd"/>
      <w:r w:rsidRPr="00A556FA">
        <w:rPr>
          <w:rStyle w:val="a3"/>
          <w:rFonts w:ascii="Times New Roman" w:hAnsi="Times New Roman"/>
          <w:color w:val="000000"/>
          <w:sz w:val="24"/>
          <w:szCs w:val="24"/>
          <w:shd w:val="clear" w:color="auto" w:fill="FFFFFF"/>
        </w:rPr>
        <w:t xml:space="preserve"> R</w:t>
      </w:r>
      <w:r w:rsidRPr="00A556FA">
        <w:rPr>
          <w:rFonts w:ascii="Times New Roman" w:hAnsi="Times New Roman"/>
          <w:color w:val="000000"/>
          <w:sz w:val="24"/>
          <w:szCs w:val="24"/>
        </w:rPr>
        <w:fldChar w:fldCharType="end"/>
      </w:r>
      <w:r w:rsidRPr="00A556FA">
        <w:rPr>
          <w:rFonts w:ascii="Times New Roman" w:hAnsi="Times New Roman"/>
          <w:color w:val="000000"/>
          <w:sz w:val="24"/>
          <w:szCs w:val="24"/>
          <w:shd w:val="clear" w:color="auto" w:fill="FFFFFF"/>
        </w:rPr>
        <w:t>, </w:t>
      </w:r>
      <w:hyperlink r:id="rId42" w:history="1">
        <w:r w:rsidRPr="00A556FA">
          <w:rPr>
            <w:rStyle w:val="a3"/>
            <w:rFonts w:ascii="Times New Roman" w:hAnsi="Times New Roman"/>
            <w:color w:val="000000"/>
            <w:sz w:val="24"/>
            <w:szCs w:val="24"/>
            <w:shd w:val="clear" w:color="auto" w:fill="FFFFFF"/>
          </w:rPr>
          <w:t>Li LI</w:t>
        </w:r>
      </w:hyperlink>
      <w:r w:rsidRPr="00A556FA">
        <w:rPr>
          <w:rFonts w:ascii="Times New Roman" w:hAnsi="Times New Roman"/>
          <w:color w:val="000000"/>
          <w:sz w:val="24"/>
          <w:szCs w:val="24"/>
          <w:shd w:val="clear" w:color="auto" w:fill="FFFFFF"/>
        </w:rPr>
        <w:t>, </w:t>
      </w:r>
      <w:hyperlink r:id="rId43" w:history="1">
        <w:r w:rsidRPr="00A556FA">
          <w:rPr>
            <w:rStyle w:val="a3"/>
            <w:rFonts w:ascii="Times New Roman" w:hAnsi="Times New Roman"/>
            <w:color w:val="000000"/>
            <w:sz w:val="24"/>
            <w:szCs w:val="24"/>
            <w:shd w:val="clear" w:color="auto" w:fill="FFFFFF"/>
          </w:rPr>
          <w:t>Ricks D</w:t>
        </w:r>
      </w:hyperlink>
      <w:r w:rsidRPr="00A556FA">
        <w:rPr>
          <w:rFonts w:ascii="Times New Roman" w:hAnsi="Times New Roman"/>
          <w:color w:val="000000"/>
          <w:sz w:val="24"/>
          <w:szCs w:val="24"/>
          <w:shd w:val="clear" w:color="auto" w:fill="FFFFFF"/>
        </w:rPr>
        <w:t>, </w:t>
      </w:r>
      <w:r w:rsidRPr="00A556FA">
        <w:rPr>
          <w:rFonts w:ascii="Times New Roman" w:hAnsi="Times New Roman"/>
          <w:color w:val="000000"/>
          <w:sz w:val="24"/>
          <w:szCs w:val="24"/>
        </w:rPr>
        <w:t xml:space="preserve">et al. (2016). </w:t>
      </w:r>
      <w:r w:rsidRPr="00A556FA">
        <w:rPr>
          <w:rFonts w:ascii="Times New Roman" w:eastAsia="Times New Roman" w:hAnsi="Times New Roman"/>
          <w:bCs/>
          <w:color w:val="000000"/>
          <w:kern w:val="36"/>
          <w:sz w:val="24"/>
          <w:szCs w:val="24"/>
        </w:rPr>
        <w:t>PREDICTIVE MODELING OF HOSPITAL READMISSION RATES USING ELECTRONIC MEDICAL RECORD-WIDE MACHINE LEARNING: A CASE-STUDY USING MOUNT SINAI HEART FAILURE COHORT.</w:t>
      </w:r>
      <w:r w:rsidRPr="00A556FA">
        <w:rPr>
          <w:rFonts w:ascii="Times New Roman" w:hAnsi="Times New Roman"/>
          <w:bCs/>
          <w:color w:val="000000"/>
          <w:kern w:val="36"/>
          <w:sz w:val="24"/>
          <w:szCs w:val="24"/>
        </w:rPr>
        <w:t xml:space="preserve"> </w:t>
      </w:r>
      <w:hyperlink r:id="rId44" w:tooltip="Pacific Symposium on Biocomputing. Pacific Symposium on Biocomputing." w:history="1">
        <w:proofErr w:type="gramStart"/>
        <w:r w:rsidRPr="00A556FA">
          <w:rPr>
            <w:rStyle w:val="a3"/>
            <w:rFonts w:ascii="Times New Roman" w:hAnsi="Times New Roman"/>
            <w:color w:val="000000"/>
            <w:sz w:val="24"/>
            <w:szCs w:val="24"/>
          </w:rPr>
          <w:t xml:space="preserve">Pac </w:t>
        </w:r>
        <w:proofErr w:type="spellStart"/>
        <w:r w:rsidRPr="00A556FA">
          <w:rPr>
            <w:rStyle w:val="a3"/>
            <w:rFonts w:ascii="Times New Roman" w:hAnsi="Times New Roman"/>
            <w:color w:val="000000"/>
            <w:sz w:val="24"/>
            <w:szCs w:val="24"/>
          </w:rPr>
          <w:t>Symp</w:t>
        </w:r>
        <w:proofErr w:type="spellEnd"/>
        <w:r w:rsidRPr="00A556FA">
          <w:rPr>
            <w:rStyle w:val="a3"/>
            <w:rFonts w:ascii="Times New Roman" w:hAnsi="Times New Roman"/>
            <w:color w:val="000000"/>
            <w:sz w:val="24"/>
            <w:szCs w:val="24"/>
          </w:rPr>
          <w:t xml:space="preserve"> </w:t>
        </w:r>
        <w:proofErr w:type="spellStart"/>
        <w:r w:rsidRPr="00A556FA">
          <w:rPr>
            <w:rStyle w:val="a3"/>
            <w:rFonts w:ascii="Times New Roman" w:hAnsi="Times New Roman"/>
            <w:color w:val="000000"/>
            <w:sz w:val="24"/>
            <w:szCs w:val="24"/>
          </w:rPr>
          <w:t>Biocomput</w:t>
        </w:r>
        <w:proofErr w:type="spellEnd"/>
        <w:r w:rsidRPr="00A556FA">
          <w:rPr>
            <w:rStyle w:val="a3"/>
            <w:rFonts w:ascii="Times New Roman" w:hAnsi="Times New Roman"/>
            <w:color w:val="000000"/>
            <w:sz w:val="24"/>
            <w:szCs w:val="24"/>
          </w:rPr>
          <w:t>.</w:t>
        </w:r>
        <w:proofErr w:type="gramEnd"/>
      </w:hyperlink>
      <w:r w:rsidRPr="00A556FA">
        <w:rPr>
          <w:rFonts w:ascii="Times New Roman" w:hAnsi="Times New Roman"/>
          <w:color w:val="000000"/>
          <w:sz w:val="24"/>
          <w:szCs w:val="24"/>
        </w:rPr>
        <w:t> 2017</w:t>
      </w:r>
      <w:proofErr w:type="gramStart"/>
      <w:r w:rsidRPr="00A556FA">
        <w:rPr>
          <w:rFonts w:ascii="Times New Roman" w:hAnsi="Times New Roman"/>
          <w:color w:val="000000"/>
          <w:sz w:val="24"/>
          <w:szCs w:val="24"/>
        </w:rPr>
        <w:t>;22:276</w:t>
      </w:r>
      <w:proofErr w:type="gramEnd"/>
      <w:r w:rsidRPr="00A556FA">
        <w:rPr>
          <w:rFonts w:ascii="Times New Roman" w:hAnsi="Times New Roman"/>
          <w:color w:val="000000"/>
          <w:sz w:val="24"/>
          <w:szCs w:val="24"/>
        </w:rPr>
        <w:t xml:space="preserve">-287. </w:t>
      </w:r>
      <w:proofErr w:type="spellStart"/>
      <w:proofErr w:type="gramStart"/>
      <w:r w:rsidRPr="00A556FA">
        <w:rPr>
          <w:rFonts w:ascii="Times New Roman" w:hAnsi="Times New Roman"/>
          <w:color w:val="000000"/>
          <w:sz w:val="24"/>
          <w:szCs w:val="24"/>
        </w:rPr>
        <w:t>doi</w:t>
      </w:r>
      <w:proofErr w:type="spellEnd"/>
      <w:proofErr w:type="gramEnd"/>
      <w:r w:rsidRPr="00A556FA">
        <w:rPr>
          <w:rFonts w:ascii="Times New Roman" w:hAnsi="Times New Roman"/>
          <w:color w:val="000000"/>
          <w:sz w:val="24"/>
          <w:szCs w:val="24"/>
        </w:rPr>
        <w:t>: 10.1142/9789813207813_0027.</w:t>
      </w:r>
    </w:p>
    <w:p w:rsidR="00D179B7" w:rsidRDefault="00D179B7"/>
    <w:sectPr w:rsidR="00D179B7" w:rsidSect="00B65A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7D41"/>
    <w:multiLevelType w:val="multilevel"/>
    <w:tmpl w:val="770200B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A3A68"/>
    <w:multiLevelType w:val="multilevel"/>
    <w:tmpl w:val="EB7A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850E04"/>
    <w:multiLevelType w:val="hybridMultilevel"/>
    <w:tmpl w:val="CEF6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EF180F"/>
    <w:multiLevelType w:val="multilevel"/>
    <w:tmpl w:val="7F00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CA39B0"/>
    <w:multiLevelType w:val="multilevel"/>
    <w:tmpl w:val="BBA0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E34082"/>
    <w:multiLevelType w:val="multilevel"/>
    <w:tmpl w:val="F5D0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585E4F"/>
    <w:multiLevelType w:val="hybridMultilevel"/>
    <w:tmpl w:val="74B6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2866DF"/>
    <w:multiLevelType w:val="multilevel"/>
    <w:tmpl w:val="B060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7"/>
  </w:num>
  <w:num w:numId="4">
    <w:abstractNumId w:val="0"/>
  </w:num>
  <w:num w:numId="5">
    <w:abstractNumId w:val="5"/>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22AB1"/>
    <w:rsid w:val="001C6B29"/>
    <w:rsid w:val="00296CEF"/>
    <w:rsid w:val="002C3004"/>
    <w:rsid w:val="003A7D70"/>
    <w:rsid w:val="004722FA"/>
    <w:rsid w:val="00483109"/>
    <w:rsid w:val="00757BC7"/>
    <w:rsid w:val="00961703"/>
    <w:rsid w:val="009726A9"/>
    <w:rsid w:val="00A529C0"/>
    <w:rsid w:val="00A52EB7"/>
    <w:rsid w:val="00B22AB1"/>
    <w:rsid w:val="00D179B7"/>
    <w:rsid w:val="00DB74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AB1"/>
    <w:rPr>
      <w:rFonts w:ascii="Calibri" w:eastAsia="SimSun" w:hAnsi="Calibri" w:cs="Times New Roman"/>
    </w:rPr>
  </w:style>
  <w:style w:type="paragraph" w:styleId="1">
    <w:name w:val="heading 1"/>
    <w:basedOn w:val="a"/>
    <w:link w:val="1Char"/>
    <w:uiPriority w:val="9"/>
    <w:qFormat/>
    <w:rsid w:val="00B22AB1"/>
    <w:pPr>
      <w:spacing w:before="100" w:beforeAutospacing="1" w:after="100" w:afterAutospacing="1" w:line="240" w:lineRule="auto"/>
      <w:outlineLvl w:val="0"/>
    </w:pPr>
    <w:rPr>
      <w:rFonts w:ascii="Times New Roman" w:eastAsia="Times New Roman" w:hAnsi="Times New Roman"/>
      <w:b/>
      <w:bCs/>
      <w:kern w:val="36"/>
      <w:sz w:val="48"/>
      <w:szCs w:val="48"/>
      <w:lang/>
    </w:rPr>
  </w:style>
  <w:style w:type="paragraph" w:styleId="2">
    <w:name w:val="heading 2"/>
    <w:basedOn w:val="a"/>
    <w:next w:val="a"/>
    <w:link w:val="2Char"/>
    <w:uiPriority w:val="9"/>
    <w:unhideWhenUsed/>
    <w:qFormat/>
    <w:rsid w:val="00B22AB1"/>
    <w:pPr>
      <w:keepNext/>
      <w:keepLines/>
      <w:spacing w:before="200" w:after="0"/>
      <w:outlineLvl w:val="1"/>
    </w:pPr>
    <w:rPr>
      <w:rFonts w:ascii="Cambria" w:hAnsi="Cambria"/>
      <w:b/>
      <w:bCs/>
      <w:color w:val="4F81BD"/>
      <w:sz w:val="26"/>
      <w:szCs w:val="26"/>
      <w:lang/>
    </w:rPr>
  </w:style>
  <w:style w:type="paragraph" w:styleId="3">
    <w:name w:val="heading 3"/>
    <w:basedOn w:val="a"/>
    <w:next w:val="a"/>
    <w:link w:val="3Char"/>
    <w:uiPriority w:val="9"/>
    <w:unhideWhenUsed/>
    <w:qFormat/>
    <w:rsid w:val="00B22AB1"/>
    <w:pPr>
      <w:keepNext/>
      <w:keepLines/>
      <w:spacing w:before="200" w:after="0"/>
      <w:outlineLvl w:val="2"/>
    </w:pPr>
    <w:rPr>
      <w:rFonts w:ascii="Cambria" w:hAnsi="Cambria"/>
      <w:b/>
      <w:bCs/>
      <w:color w:val="4F81BD"/>
      <w:sz w:val="20"/>
      <w:szCs w:val="20"/>
      <w:lang/>
    </w:rPr>
  </w:style>
  <w:style w:type="paragraph" w:styleId="4">
    <w:name w:val="heading 4"/>
    <w:basedOn w:val="a"/>
    <w:next w:val="a"/>
    <w:link w:val="4Char"/>
    <w:uiPriority w:val="9"/>
    <w:semiHidden/>
    <w:unhideWhenUsed/>
    <w:qFormat/>
    <w:rsid w:val="00B22AB1"/>
    <w:pPr>
      <w:keepNext/>
      <w:keepLines/>
      <w:spacing w:before="200" w:after="0"/>
      <w:outlineLvl w:val="3"/>
    </w:pPr>
    <w:rPr>
      <w:rFonts w:ascii="Cambria" w:hAnsi="Cambria"/>
      <w:b/>
      <w:bCs/>
      <w:i/>
      <w:iCs/>
      <w:color w:val="4F81BD"/>
      <w:sz w:val="20"/>
      <w:szCs w:val="20"/>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2AB1"/>
    <w:rPr>
      <w:rFonts w:ascii="Times New Roman" w:eastAsia="Times New Roman" w:hAnsi="Times New Roman" w:cs="Times New Roman"/>
      <w:b/>
      <w:bCs/>
      <w:kern w:val="36"/>
      <w:sz w:val="48"/>
      <w:szCs w:val="48"/>
      <w:lang/>
    </w:rPr>
  </w:style>
  <w:style w:type="character" w:customStyle="1" w:styleId="2Char">
    <w:name w:val="标题 2 Char"/>
    <w:basedOn w:val="a0"/>
    <w:link w:val="2"/>
    <w:uiPriority w:val="9"/>
    <w:rsid w:val="00B22AB1"/>
    <w:rPr>
      <w:rFonts w:ascii="Cambria" w:eastAsia="SimSun" w:hAnsi="Cambria" w:cs="Times New Roman"/>
      <w:b/>
      <w:bCs/>
      <w:color w:val="4F81BD"/>
      <w:sz w:val="26"/>
      <w:szCs w:val="26"/>
      <w:lang/>
    </w:rPr>
  </w:style>
  <w:style w:type="character" w:customStyle="1" w:styleId="3Char">
    <w:name w:val="标题 3 Char"/>
    <w:basedOn w:val="a0"/>
    <w:link w:val="3"/>
    <w:uiPriority w:val="9"/>
    <w:rsid w:val="00B22AB1"/>
    <w:rPr>
      <w:rFonts w:ascii="Cambria" w:eastAsia="SimSun" w:hAnsi="Cambria" w:cs="Times New Roman"/>
      <w:b/>
      <w:bCs/>
      <w:color w:val="4F81BD"/>
      <w:sz w:val="20"/>
      <w:szCs w:val="20"/>
      <w:lang/>
    </w:rPr>
  </w:style>
  <w:style w:type="character" w:customStyle="1" w:styleId="4Char">
    <w:name w:val="标题 4 Char"/>
    <w:basedOn w:val="a0"/>
    <w:link w:val="4"/>
    <w:uiPriority w:val="9"/>
    <w:semiHidden/>
    <w:rsid w:val="00B22AB1"/>
    <w:rPr>
      <w:rFonts w:ascii="Cambria" w:eastAsia="SimSun" w:hAnsi="Cambria" w:cs="Times New Roman"/>
      <w:b/>
      <w:bCs/>
      <w:i/>
      <w:iCs/>
      <w:color w:val="4F81BD"/>
      <w:sz w:val="20"/>
      <w:szCs w:val="20"/>
      <w:lang/>
    </w:rPr>
  </w:style>
  <w:style w:type="character" w:styleId="a3">
    <w:name w:val="Hyperlink"/>
    <w:uiPriority w:val="99"/>
    <w:unhideWhenUsed/>
    <w:rsid w:val="00B22AB1"/>
    <w:rPr>
      <w:color w:val="0000FF"/>
      <w:u w:val="single"/>
    </w:rPr>
  </w:style>
  <w:style w:type="paragraph" w:styleId="a4">
    <w:name w:val="Normal (Web)"/>
    <w:basedOn w:val="a"/>
    <w:uiPriority w:val="99"/>
    <w:unhideWhenUsed/>
    <w:rsid w:val="00B22AB1"/>
    <w:pPr>
      <w:spacing w:before="100" w:beforeAutospacing="1" w:after="100" w:afterAutospacing="1" w:line="240" w:lineRule="auto"/>
    </w:pPr>
    <w:rPr>
      <w:rFonts w:ascii="Times New Roman" w:eastAsia="Times New Roman" w:hAnsi="Times New Roman"/>
      <w:sz w:val="24"/>
      <w:szCs w:val="24"/>
    </w:rPr>
  </w:style>
  <w:style w:type="paragraph" w:customStyle="1" w:styleId="xmsonospacing">
    <w:name w:val="x_msonospacing"/>
    <w:basedOn w:val="a"/>
    <w:uiPriority w:val="99"/>
    <w:rsid w:val="00B22AB1"/>
    <w:pPr>
      <w:spacing w:before="100" w:beforeAutospacing="1" w:after="100" w:afterAutospacing="1" w:line="240" w:lineRule="auto"/>
    </w:pPr>
    <w:rPr>
      <w:rFonts w:ascii="Times New Roman" w:eastAsia="Times New Roman" w:hAnsi="Times New Roman"/>
      <w:sz w:val="24"/>
      <w:szCs w:val="24"/>
    </w:rPr>
  </w:style>
  <w:style w:type="character" w:customStyle="1" w:styleId="wi-fullname">
    <w:name w:val="wi-fullname"/>
    <w:basedOn w:val="a0"/>
    <w:rsid w:val="00B22AB1"/>
  </w:style>
  <w:style w:type="character" w:customStyle="1" w:styleId="al-author-delim">
    <w:name w:val="al-author-delim"/>
    <w:basedOn w:val="a0"/>
    <w:rsid w:val="00B22AB1"/>
  </w:style>
  <w:style w:type="character" w:customStyle="1" w:styleId="field">
    <w:name w:val="field"/>
    <w:basedOn w:val="a0"/>
    <w:rsid w:val="00B22AB1"/>
  </w:style>
  <w:style w:type="character" w:styleId="a5">
    <w:name w:val="Strong"/>
    <w:uiPriority w:val="22"/>
    <w:qFormat/>
    <w:rsid w:val="00B22AB1"/>
    <w:rPr>
      <w:b/>
      <w:bCs/>
    </w:rPr>
  </w:style>
  <w:style w:type="paragraph" w:styleId="a6">
    <w:name w:val="List Paragraph"/>
    <w:basedOn w:val="a"/>
    <w:uiPriority w:val="34"/>
    <w:qFormat/>
    <w:rsid w:val="00B22AB1"/>
    <w:pPr>
      <w:ind w:left="720"/>
      <w:contextualSpacing/>
    </w:pPr>
  </w:style>
  <w:style w:type="character" w:customStyle="1" w:styleId="field-content">
    <w:name w:val="field-content"/>
    <w:basedOn w:val="a0"/>
    <w:rsid w:val="00B22AB1"/>
  </w:style>
  <w:style w:type="character" w:customStyle="1" w:styleId="mntl-sc-block-headingtext">
    <w:name w:val="mntl-sc-block-heading__text"/>
    <w:basedOn w:val="a0"/>
    <w:rsid w:val="00B22AB1"/>
  </w:style>
  <w:style w:type="paragraph" w:styleId="a7">
    <w:name w:val="Balloon Text"/>
    <w:basedOn w:val="a"/>
    <w:link w:val="Char"/>
    <w:uiPriority w:val="99"/>
    <w:semiHidden/>
    <w:unhideWhenUsed/>
    <w:rsid w:val="00B22AB1"/>
    <w:pPr>
      <w:spacing w:after="0" w:line="240" w:lineRule="auto"/>
    </w:pPr>
    <w:rPr>
      <w:rFonts w:ascii="Microsoft YaHei" w:eastAsia="Microsoft YaHei"/>
      <w:sz w:val="18"/>
      <w:szCs w:val="18"/>
      <w:lang/>
    </w:rPr>
  </w:style>
  <w:style w:type="character" w:customStyle="1" w:styleId="Char">
    <w:name w:val="批注框文本 Char"/>
    <w:basedOn w:val="a0"/>
    <w:link w:val="a7"/>
    <w:uiPriority w:val="99"/>
    <w:semiHidden/>
    <w:rsid w:val="00B22AB1"/>
    <w:rPr>
      <w:rFonts w:ascii="Microsoft YaHei" w:eastAsia="Microsoft YaHei" w:hAnsi="Calibri" w:cs="Times New Roman"/>
      <w:sz w:val="18"/>
      <w:szCs w:val="18"/>
      <w:lang/>
    </w:rPr>
  </w:style>
  <w:style w:type="paragraph" w:customStyle="1" w:styleId="Default">
    <w:name w:val="Default"/>
    <w:rsid w:val="00B22AB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HTML">
    <w:name w:val="HTML Preformatted"/>
    <w:basedOn w:val="a"/>
    <w:link w:val="HTMLChar"/>
    <w:uiPriority w:val="99"/>
    <w:unhideWhenUsed/>
    <w:rsid w:val="00B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rPr>
  </w:style>
  <w:style w:type="character" w:customStyle="1" w:styleId="HTMLChar">
    <w:name w:val="HTML 预设格式 Char"/>
    <w:basedOn w:val="a0"/>
    <w:link w:val="HTML"/>
    <w:uiPriority w:val="99"/>
    <w:rsid w:val="00B22AB1"/>
    <w:rPr>
      <w:rFonts w:ascii="Courier New" w:eastAsia="Times New Roman" w:hAnsi="Courier New" w:cs="Times New Roman"/>
      <w:sz w:val="20"/>
      <w:szCs w:val="20"/>
      <w:lang/>
    </w:rPr>
  </w:style>
  <w:style w:type="paragraph" w:styleId="a8">
    <w:name w:val="header"/>
    <w:basedOn w:val="a"/>
    <w:link w:val="Char0"/>
    <w:uiPriority w:val="99"/>
    <w:semiHidden/>
    <w:unhideWhenUsed/>
    <w:rsid w:val="00B22AB1"/>
    <w:pPr>
      <w:tabs>
        <w:tab w:val="center" w:pos="4680"/>
        <w:tab w:val="right" w:pos="9360"/>
      </w:tabs>
      <w:spacing w:after="0" w:line="240" w:lineRule="auto"/>
    </w:pPr>
    <w:rPr>
      <w:sz w:val="20"/>
      <w:szCs w:val="20"/>
      <w:lang/>
    </w:rPr>
  </w:style>
  <w:style w:type="character" w:customStyle="1" w:styleId="Char0">
    <w:name w:val="页眉 Char"/>
    <w:basedOn w:val="a0"/>
    <w:link w:val="a8"/>
    <w:uiPriority w:val="99"/>
    <w:semiHidden/>
    <w:rsid w:val="00B22AB1"/>
    <w:rPr>
      <w:rFonts w:ascii="Calibri" w:eastAsia="SimSun" w:hAnsi="Calibri" w:cs="Times New Roman"/>
      <w:sz w:val="20"/>
      <w:szCs w:val="20"/>
      <w:lang/>
    </w:rPr>
  </w:style>
  <w:style w:type="paragraph" w:styleId="a9">
    <w:name w:val="footer"/>
    <w:basedOn w:val="a"/>
    <w:link w:val="Char1"/>
    <w:uiPriority w:val="99"/>
    <w:semiHidden/>
    <w:unhideWhenUsed/>
    <w:rsid w:val="00B22AB1"/>
    <w:pPr>
      <w:tabs>
        <w:tab w:val="center" w:pos="4680"/>
        <w:tab w:val="right" w:pos="9360"/>
      </w:tabs>
      <w:spacing w:after="0" w:line="240" w:lineRule="auto"/>
    </w:pPr>
    <w:rPr>
      <w:sz w:val="20"/>
      <w:szCs w:val="20"/>
      <w:lang/>
    </w:rPr>
  </w:style>
  <w:style w:type="character" w:customStyle="1" w:styleId="Char1">
    <w:name w:val="页脚 Char"/>
    <w:basedOn w:val="a0"/>
    <w:link w:val="a9"/>
    <w:uiPriority w:val="99"/>
    <w:semiHidden/>
    <w:rsid w:val="00B22AB1"/>
    <w:rPr>
      <w:rFonts w:ascii="Calibri" w:eastAsia="SimSun" w:hAnsi="Calibri" w:cs="Times New Roman"/>
      <w:sz w:val="20"/>
      <w:szCs w:val="20"/>
      <w:lang/>
    </w:rPr>
  </w:style>
  <w:style w:type="character" w:customStyle="1" w:styleId="selectable">
    <w:name w:val="selectable"/>
    <w:basedOn w:val="a0"/>
    <w:rsid w:val="00B22AB1"/>
  </w:style>
  <w:style w:type="character" w:customStyle="1" w:styleId="Char2">
    <w:name w:val="无间隔 Char"/>
    <w:link w:val="aa"/>
    <w:uiPriority w:val="1"/>
    <w:locked/>
    <w:rsid w:val="00B22AB1"/>
    <w:rPr>
      <w:rFonts w:ascii="Times New Roman" w:eastAsia="Times New Roman" w:hAnsi="Times New Roman"/>
      <w:lang w:eastAsia="en-US"/>
    </w:rPr>
  </w:style>
  <w:style w:type="paragraph" w:styleId="aa">
    <w:name w:val="No Spacing"/>
    <w:link w:val="Char2"/>
    <w:uiPriority w:val="1"/>
    <w:qFormat/>
    <w:rsid w:val="00B22AB1"/>
    <w:pPr>
      <w:spacing w:after="0" w:line="240" w:lineRule="auto"/>
    </w:pPr>
    <w:rPr>
      <w:rFonts w:ascii="Times New Roman" w:eastAsia="Times New Roman" w:hAnsi="Times New Roman"/>
      <w:lang w:eastAsia="en-US"/>
    </w:rPr>
  </w:style>
  <w:style w:type="paragraph" w:customStyle="1" w:styleId="gmail-xmsonospacing">
    <w:name w:val="gmail-xmsonospacing"/>
    <w:basedOn w:val="a"/>
    <w:rsid w:val="00B22AB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ealthcare.gov/medicaid-chip/medicaid-expansion-and-you/" TargetMode="External"/><Relationship Id="rId13" Type="http://schemas.openxmlformats.org/officeDocument/2006/relationships/hyperlink" Target="http://www.cms.gov"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javascript:openWebLink('https://www.hhs.gov/answers/medicare-and-medicaid/what-is-the-difference-between-medicare-medicaid/index.html')"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https://www.ncbi.nlm.nih.gov/pubmed/?term=Li%20LI%5BAuthor%5D&amp;cauthor=true&amp;cauthor_uid=27896982" TargetMode="External"/><Relationship Id="rId7" Type="http://schemas.openxmlformats.org/officeDocument/2006/relationships/image" Target="media/image1.png"/><Relationship Id="rId12" Type="http://schemas.openxmlformats.org/officeDocument/2006/relationships/hyperlink" Target="http://www.data.go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yperlink" Target="javascript:openWebLink('https://www.kff.org/medicare/issue-brief/the-facts-on-medicare-spending-and-financin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ww.ncbi.nlm.nih.gov/pubmed/?term=Johnson%20KW%5BAuthor%5D&amp;cauthor=true&amp;cauthor_uid=27896982" TargetMode="External"/><Relationship Id="rId1" Type="http://schemas.openxmlformats.org/officeDocument/2006/relationships/numbering" Target="numbering.xml"/><Relationship Id="rId6" Type="http://schemas.openxmlformats.org/officeDocument/2006/relationships/hyperlink" Target="http://www.medicaid.gov/" TargetMode="External"/><Relationship Id="rId11" Type="http://schemas.openxmlformats.org/officeDocument/2006/relationships/hyperlink" Target="https://jamanetwork.com/searchresults?author=Anthony+L.+Bui&amp;q=Anthony+L.+Bui"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javascript:openWebLink('https://www.dpeaflcio.org/factsheets/the-us-health-care-system-an-international-perspective')" TargetMode="External"/><Relationship Id="rId40" Type="http://schemas.openxmlformats.org/officeDocument/2006/relationships/hyperlink" Target="https://www.ncbi.nlm.nih.gov/pubmed/?term=Shameer%20K%5BAuthor%5D&amp;cauthor=true&amp;cauthor_uid=27896982" TargetMode="External"/><Relationship Id="rId45" Type="http://schemas.openxmlformats.org/officeDocument/2006/relationships/fontTable" Target="fontTable.xml"/><Relationship Id="rId5" Type="http://schemas.openxmlformats.org/officeDocument/2006/relationships/hyperlink" Target="http://www.medicare.gov/"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javascript:openWebLink('https://medical.mit.edu/my-mit/internationals/healthcare-united-states')" TargetMode="External"/><Relationship Id="rId10" Type="http://schemas.openxmlformats.org/officeDocument/2006/relationships/hyperlink" Target="https://jamanetwork.com/searchresults?author=Ellen+Squires&amp;q=Ellen+Squires"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hyperlink" Target="https://www.ncbi.nlm.nih.gov/pubmed/27896982" TargetMode="External"/><Relationship Id="rId4" Type="http://schemas.openxmlformats.org/officeDocument/2006/relationships/webSettings" Target="webSettings.xml"/><Relationship Id="rId9" Type="http://schemas.openxmlformats.org/officeDocument/2006/relationships/hyperlink" Target="https://jamanetwork.com/searchresults?author=Joseph+L.+Dieleman&amp;q=Joseph+L.+Dieleman" TargetMode="External"/><Relationship Id="rId14" Type="http://schemas.openxmlformats.org/officeDocument/2006/relationships/hyperlink" Target="http://www.healthcare.gov"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en.wikipedia.org/wiki/Coefficient_of_determination" TargetMode="External"/><Relationship Id="rId35" Type="http://schemas.openxmlformats.org/officeDocument/2006/relationships/image" Target="media/image21.png"/><Relationship Id="rId43" Type="http://schemas.openxmlformats.org/officeDocument/2006/relationships/hyperlink" Target="https://www.ncbi.nlm.nih.gov/pubmed/?term=Ricks%20D%5BAuthor%5D&amp;cauthor=true&amp;cauthor_uid=278969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21</Pages>
  <Words>4684</Words>
  <Characters>26700</Characters>
  <Application>Microsoft Office Word</Application>
  <DocSecurity>0</DocSecurity>
  <Lines>222</Lines>
  <Paragraphs>62</Paragraphs>
  <ScaleCrop>false</ScaleCrop>
  <Company/>
  <LinksUpToDate>false</LinksUpToDate>
  <CharactersWithSpaces>31322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blin261</dc:creator>
  <cp:lastModifiedBy>blin261</cp:lastModifiedBy>
  <cp:revision>14</cp:revision>
  <dcterms:created xsi:type="dcterms:W3CDTF">2020-05-05T02:25:00Z</dcterms:created>
  <dcterms:modified xsi:type="dcterms:W3CDTF">2020-05-05T03:11:00Z</dcterms:modified>
</cp:coreProperties>
</file>